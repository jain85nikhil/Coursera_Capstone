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F81BD" w:themeColor="accent1"/>
        </w:rPr>
        <w:id w:val="1882984127"/>
        <w:docPartObj>
          <w:docPartGallery w:val="Cover Pages"/>
          <w:docPartUnique/>
        </w:docPartObj>
      </w:sdtPr>
      <w:sdtEndPr>
        <w:rPr>
          <w:rFonts w:ascii="Times New Roman" w:hAnsi="Times New Roman" w:cs="Times New Roman"/>
          <w:color w:val="auto"/>
          <w:sz w:val="24"/>
          <w:szCs w:val="24"/>
        </w:rPr>
      </w:sdtEndPr>
      <w:sdtContent>
        <w:p w14:paraId="140A1CA0" w14:textId="62CBA28B" w:rsidR="002041FF" w:rsidRDefault="00094F68" w:rsidP="00B83F09">
          <w:pPr>
            <w:pStyle w:val="NoSpacing"/>
            <w:tabs>
              <w:tab w:val="center" w:pos="5070"/>
              <w:tab w:val="right" w:pos="10140"/>
            </w:tabs>
            <w:spacing w:before="1540" w:after="240"/>
            <w:rPr>
              <w:color w:val="4F81BD" w:themeColor="accent1"/>
            </w:rPr>
          </w:pPr>
          <w:r>
            <w:rPr>
              <w:color w:val="4F81BD" w:themeColor="accent1"/>
            </w:rPr>
            <w:tab/>
          </w:r>
          <w:r>
            <w:rPr>
              <w:color w:val="4F81BD" w:themeColor="accent1"/>
            </w:rPr>
            <w:tab/>
          </w:r>
        </w:p>
        <w:sdt>
          <w:sdtPr>
            <w:rPr>
              <w:rFonts w:asciiTheme="majorHAnsi" w:eastAsiaTheme="majorEastAsia" w:hAnsiTheme="majorHAnsi" w:cstheme="majorBidi"/>
              <w:b/>
              <w:bCs/>
              <w:caps/>
              <w:color w:val="E36C0A" w:themeColor="accent6" w:themeShade="BF"/>
              <w:sz w:val="72"/>
              <w:szCs w:val="72"/>
            </w:rPr>
            <w:alias w:val="Title"/>
            <w:tag w:val=""/>
            <w:id w:val="1735040861"/>
            <w:placeholder>
              <w:docPart w:val="371825EB61D2441BB73248C2ECC548AB"/>
            </w:placeholder>
            <w:dataBinding w:prefixMappings="xmlns:ns0='http://purl.org/dc/elements/1.1/' xmlns:ns1='http://schemas.openxmlformats.org/package/2006/metadata/core-properties' " w:xpath="/ns1:coreProperties[1]/ns0:title[1]" w:storeItemID="{6C3C8BC8-F283-45AE-878A-BAB7291924A1}"/>
            <w:text/>
          </w:sdtPr>
          <w:sdtEndPr/>
          <w:sdtContent>
            <w:p w14:paraId="62F8F3E6" w14:textId="2F0E7701" w:rsidR="002041FF" w:rsidRPr="00FB697B" w:rsidRDefault="00C52561">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bCs/>
                  <w:caps/>
                  <w:color w:val="002060"/>
                  <w:sz w:val="80"/>
                  <w:szCs w:val="80"/>
                </w:rPr>
              </w:pPr>
              <w:r>
                <w:rPr>
                  <w:rFonts w:asciiTheme="majorHAnsi" w:eastAsiaTheme="majorEastAsia" w:hAnsiTheme="majorHAnsi" w:cstheme="majorBidi"/>
                  <w:b/>
                  <w:bCs/>
                  <w:caps/>
                  <w:color w:val="E36C0A" w:themeColor="accent6" w:themeShade="BF"/>
                  <w:sz w:val="72"/>
                  <w:szCs w:val="72"/>
                </w:rPr>
                <w:t>AMERICAN STANDARD</w:t>
              </w:r>
            </w:p>
          </w:sdtContent>
        </w:sdt>
        <w:sdt>
          <w:sdtPr>
            <w:rPr>
              <w:rFonts w:asciiTheme="majorHAnsi" w:eastAsiaTheme="majorEastAsia" w:hAnsiTheme="majorHAnsi" w:cstheme="majorBidi"/>
              <w:b/>
              <w:bCs/>
              <w:caps/>
              <w:color w:val="E36C0A" w:themeColor="accent6" w:themeShade="BF"/>
              <w:sz w:val="72"/>
              <w:szCs w:val="72"/>
            </w:rPr>
            <w:alias w:val="Subtitle"/>
            <w:tag w:val=""/>
            <w:id w:val="328029620"/>
            <w:placeholder>
              <w:docPart w:val="B3E4F699DFA84B2D945567ADFB7E2EF6"/>
            </w:placeholder>
            <w:dataBinding w:prefixMappings="xmlns:ns0='http://purl.org/dc/elements/1.1/' xmlns:ns1='http://schemas.openxmlformats.org/package/2006/metadata/core-properties' " w:xpath="/ns1:coreProperties[1]/ns0:subject[1]" w:storeItemID="{6C3C8BC8-F283-45AE-878A-BAB7291924A1}"/>
            <w:text/>
          </w:sdtPr>
          <w:sdtEndPr/>
          <w:sdtContent>
            <w:p w14:paraId="03B1AD3A" w14:textId="3F7D3F98" w:rsidR="002041FF" w:rsidRPr="00FB697B" w:rsidRDefault="00C52561">
              <w:pPr>
                <w:pStyle w:val="NoSpacing"/>
                <w:jc w:val="center"/>
                <w:rPr>
                  <w:rFonts w:asciiTheme="majorHAnsi" w:eastAsiaTheme="majorEastAsia" w:hAnsiTheme="majorHAnsi" w:cstheme="majorBidi"/>
                  <w:b/>
                  <w:bCs/>
                  <w:caps/>
                  <w:color w:val="002060"/>
                  <w:sz w:val="72"/>
                  <w:szCs w:val="72"/>
                </w:rPr>
              </w:pPr>
              <w:r>
                <w:rPr>
                  <w:rFonts w:asciiTheme="majorHAnsi" w:eastAsiaTheme="majorEastAsia" w:hAnsiTheme="majorHAnsi" w:cstheme="majorBidi"/>
                  <w:b/>
                  <w:bCs/>
                  <w:caps/>
                  <w:color w:val="E36C0A" w:themeColor="accent6" w:themeShade="BF"/>
                  <w:sz w:val="72"/>
                  <w:szCs w:val="72"/>
                </w:rPr>
                <w:t>WARRANTY POLICY</w:t>
              </w:r>
            </w:p>
          </w:sdtContent>
        </w:sdt>
        <w:p w14:paraId="524F4869" w14:textId="24049957" w:rsidR="002041FF" w:rsidRDefault="002041FF">
          <w:pPr>
            <w:pStyle w:val="NoSpacing"/>
            <w:spacing w:before="480"/>
            <w:jc w:val="center"/>
            <w:rPr>
              <w:color w:val="4F81BD" w:themeColor="accent1"/>
            </w:rPr>
          </w:pPr>
          <w:r>
            <w:rPr>
              <w:noProof/>
              <w:color w:val="4F81BD" w:themeColor="accent1"/>
              <w:lang w:eastAsia="zh-CN" w:bidi="th-TH"/>
            </w:rPr>
            <mc:AlternateContent>
              <mc:Choice Requires="wps">
                <w:drawing>
                  <wp:anchor distT="0" distB="0" distL="114300" distR="114300" simplePos="0" relativeHeight="251660288" behindDoc="0" locked="0" layoutInCell="1" allowOverlap="1" wp14:anchorId="6F60EBAE" wp14:editId="743E621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E36C0A" w:themeColor="accent6" w:themeShade="BF"/>
                                    <w:sz w:val="28"/>
                                    <w:szCs w:val="28"/>
                                  </w:rPr>
                                  <w:alias w:val="Date"/>
                                  <w:tag w:val=""/>
                                  <w:id w:val="817538006"/>
                                  <w:dataBinding w:prefixMappings="xmlns:ns0='http://schemas.microsoft.com/office/2006/coverPageProps' " w:xpath="/ns0:CoverPageProperties[1]/ns0:PublishDate[1]" w:storeItemID="{55AF091B-3C7A-41E3-B477-F2FDAA23CFDA}"/>
                                  <w:date w:fullDate="2018-11-01T00:00:00Z">
                                    <w:dateFormat w:val="MMMM d, yyyy"/>
                                    <w:lid w:val="en-US"/>
                                    <w:storeMappedDataAs w:val="dateTime"/>
                                    <w:calendar w:val="gregorian"/>
                                  </w:date>
                                </w:sdtPr>
                                <w:sdtEndPr/>
                                <w:sdtContent>
                                  <w:p w14:paraId="411BDB1E" w14:textId="33B070A5" w:rsidR="0002226B" w:rsidRPr="006372F6" w:rsidRDefault="006372F6">
                                    <w:pPr>
                                      <w:pStyle w:val="NoSpacing"/>
                                      <w:spacing w:after="40"/>
                                      <w:jc w:val="center"/>
                                      <w:rPr>
                                        <w:b/>
                                        <w:bCs/>
                                        <w:caps/>
                                        <w:color w:val="E36C0A" w:themeColor="accent6" w:themeShade="BF"/>
                                        <w:sz w:val="28"/>
                                        <w:szCs w:val="28"/>
                                      </w:rPr>
                                    </w:pPr>
                                    <w:r w:rsidRPr="006372F6">
                                      <w:rPr>
                                        <w:b/>
                                        <w:bCs/>
                                        <w:caps/>
                                        <w:color w:val="E36C0A" w:themeColor="accent6" w:themeShade="BF"/>
                                        <w:sz w:val="28"/>
                                        <w:szCs w:val="28"/>
                                      </w:rPr>
                                      <w:t>November 1</w:t>
                                    </w:r>
                                    <w:r w:rsidR="0002226B" w:rsidRPr="006372F6">
                                      <w:rPr>
                                        <w:b/>
                                        <w:bCs/>
                                        <w:caps/>
                                        <w:color w:val="E36C0A" w:themeColor="accent6" w:themeShade="BF"/>
                                        <w:sz w:val="28"/>
                                        <w:szCs w:val="28"/>
                                      </w:rPr>
                                      <w:t>, 2018</w:t>
                                    </w:r>
                                  </w:p>
                                </w:sdtContent>
                              </w:sdt>
                              <w:p w14:paraId="64B1D4DB" w14:textId="621FAFE0" w:rsidR="0002226B" w:rsidRPr="006372F6" w:rsidRDefault="00B32C8B">
                                <w:pPr>
                                  <w:pStyle w:val="NoSpacing"/>
                                  <w:jc w:val="center"/>
                                  <w:rPr>
                                    <w:b/>
                                    <w:bCs/>
                                    <w:color w:val="E36C0A" w:themeColor="accent6" w:themeShade="BF"/>
                                  </w:rPr>
                                </w:pPr>
                                <w:sdt>
                                  <w:sdtPr>
                                    <w:rPr>
                                      <w:b/>
                                      <w:bCs/>
                                      <w:caps/>
                                      <w:color w:val="E36C0A" w:themeColor="accent6" w:themeShade="BF"/>
                                    </w:rPr>
                                    <w:alias w:val="Company"/>
                                    <w:tag w:val=""/>
                                    <w:id w:val="-1159156115"/>
                                    <w:dataBinding w:prefixMappings="xmlns:ns0='http://schemas.openxmlformats.org/officeDocument/2006/extended-properties' " w:xpath="/ns0:Properties[1]/ns0:Company[1]" w:storeItemID="{6668398D-A668-4E3E-A5EB-62B293D839F1}"/>
                                    <w:text/>
                                  </w:sdtPr>
                                  <w:sdtEndPr/>
                                  <w:sdtContent>
                                    <w:r w:rsidR="0002226B" w:rsidRPr="006372F6">
                                      <w:rPr>
                                        <w:b/>
                                        <w:bCs/>
                                        <w:caps/>
                                        <w:color w:val="E36C0A" w:themeColor="accent6" w:themeShade="BF"/>
                                      </w:rPr>
                                      <w:t>Lixil INDIA Pvt ltd.</w:t>
                                    </w:r>
                                  </w:sdtContent>
                                </w:sdt>
                              </w:p>
                              <w:p w14:paraId="153FAFED" w14:textId="40E2ABD3" w:rsidR="0002226B" w:rsidRPr="00B83F09" w:rsidRDefault="00B32C8B">
                                <w:pPr>
                                  <w:pStyle w:val="NoSpacing"/>
                                  <w:jc w:val="center"/>
                                  <w:rPr>
                                    <w:rFonts w:ascii="Arial" w:hAnsi="Arial" w:cs="Arial"/>
                                    <w:b/>
                                    <w:bCs/>
                                    <w:color w:val="E36C0A" w:themeColor="accent6" w:themeShade="BF"/>
                                  </w:rPr>
                                </w:pPr>
                                <w:sdt>
                                  <w:sdtPr>
                                    <w:rPr>
                                      <w:rFonts w:ascii="Arial" w:hAnsi="Arial" w:cs="Arial"/>
                                      <w:b/>
                                      <w:bCs/>
                                      <w:color w:val="E36C0A" w:themeColor="accent6" w:themeShade="BF"/>
                                    </w:rPr>
                                    <w:alias w:val="Address"/>
                                    <w:tag w:val=""/>
                                    <w:id w:val="-54165011"/>
                                    <w:dataBinding w:prefixMappings="xmlns:ns0='http://schemas.microsoft.com/office/2006/coverPageProps' " w:xpath="/ns0:CoverPageProperties[1]/ns0:CompanyAddress[1]" w:storeItemID="{55AF091B-3C7A-41E3-B477-F2FDAA23CFDA}"/>
                                    <w:text/>
                                  </w:sdtPr>
                                  <w:sdtEndPr/>
                                  <w:sdtContent>
                                    <w:r w:rsidR="0002226B" w:rsidRPr="00CB51E2">
                                      <w:rPr>
                                        <w:rFonts w:ascii="Arial" w:hAnsi="Arial" w:cs="Arial"/>
                                        <w:b/>
                                        <w:bCs/>
                                        <w:color w:val="E36C0A" w:themeColor="accent6" w:themeShade="BF"/>
                                      </w:rPr>
                                      <w:t>504-505 ,5th Floor, Ratan Galaxie, Nehru Road, Mulund West                                                          Mumbai-400080</w:t>
                                    </w:r>
                                    <w:r w:rsidR="000765F6">
                                      <w:rPr>
                                        <w:rFonts w:ascii="Arial" w:hAnsi="Arial" w:cs="Arial"/>
                                        <w:b/>
                                        <w:bCs/>
                                        <w:color w:val="E36C0A" w:themeColor="accent6" w:themeShade="BF"/>
                                      </w:rPr>
                                      <w:t xml:space="preserve"> </w:t>
                                    </w:r>
                                  </w:sdtContent>
                                </w:sdt>
                              </w:p>
                              <w:p w14:paraId="474CCCD2" w14:textId="161A6C93" w:rsidR="0002226B" w:rsidRPr="00B83F09" w:rsidRDefault="0002226B">
                                <w:pPr>
                                  <w:pStyle w:val="NoSpacing"/>
                                  <w:jc w:val="center"/>
                                  <w:rPr>
                                    <w:rFonts w:ascii="Arial" w:hAnsi="Arial" w:cs="Arial"/>
                                    <w:b/>
                                    <w:bCs/>
                                    <w:color w:val="E36C0A" w:themeColor="accent6" w:themeShade="BF"/>
                                    <w:lang w:val="en-IN"/>
                                  </w:rPr>
                                </w:pPr>
                                <w:r w:rsidRPr="00B83F09">
                                  <w:rPr>
                                    <w:rFonts w:ascii="Arial" w:hAnsi="Arial" w:cs="Arial"/>
                                    <w:b/>
                                    <w:bCs/>
                                    <w:color w:val="E36C0A" w:themeColor="accent6" w:themeShade="BF"/>
                                    <w:lang w:val="en-IN"/>
                                  </w:rPr>
                                  <w:t>Toll Free -1800102</w:t>
                                </w:r>
                                <w:r>
                                  <w:rPr>
                                    <w:rFonts w:ascii="Arial" w:hAnsi="Arial" w:cs="Arial"/>
                                    <w:b/>
                                    <w:bCs/>
                                    <w:color w:val="E36C0A" w:themeColor="accent6" w:themeShade="BF"/>
                                    <w:lang w:val="en-IN"/>
                                  </w:rPr>
                                  <w:t>8372</w:t>
                                </w:r>
                                <w:r w:rsidR="00E0304D">
                                  <w:rPr>
                                    <w:rFonts w:ascii="Arial" w:hAnsi="Arial" w:cs="Arial"/>
                                    <w:b/>
                                    <w:bCs/>
                                    <w:color w:val="E36C0A" w:themeColor="accent6" w:themeShade="BF"/>
                                    <w:lang w:val="en-IN"/>
                                  </w:rPr>
                                  <w:t xml:space="preserve"> Monday to Sunday from 09.0</w:t>
                                </w:r>
                                <w:r w:rsidRPr="00B83F09">
                                  <w:rPr>
                                    <w:rFonts w:ascii="Arial" w:hAnsi="Arial" w:cs="Arial"/>
                                    <w:b/>
                                    <w:bCs/>
                                    <w:color w:val="E36C0A" w:themeColor="accent6" w:themeShade="BF"/>
                                    <w:lang w:val="en-IN"/>
                                  </w:rPr>
                                  <w:t xml:space="preserve">0 </w:t>
                                </w:r>
                                <w:r>
                                  <w:rPr>
                                    <w:rFonts w:ascii="Arial" w:hAnsi="Arial" w:cs="Arial"/>
                                    <w:b/>
                                    <w:bCs/>
                                    <w:color w:val="E36C0A" w:themeColor="accent6" w:themeShade="BF"/>
                                    <w:lang w:val="en-IN"/>
                                  </w:rPr>
                                  <w:t>Hrs</w:t>
                                </w:r>
                                <w:r w:rsidRPr="00B83F09">
                                  <w:rPr>
                                    <w:rFonts w:ascii="Arial" w:hAnsi="Arial" w:cs="Arial"/>
                                    <w:b/>
                                    <w:bCs/>
                                    <w:color w:val="E36C0A" w:themeColor="accent6" w:themeShade="BF"/>
                                    <w:lang w:val="en-IN"/>
                                  </w:rPr>
                                  <w:t xml:space="preserve"> to </w:t>
                                </w:r>
                                <w:r w:rsidR="00E0304D">
                                  <w:rPr>
                                    <w:rFonts w:ascii="Arial" w:hAnsi="Arial" w:cs="Arial"/>
                                    <w:b/>
                                    <w:bCs/>
                                    <w:color w:val="E36C0A" w:themeColor="accent6" w:themeShade="BF"/>
                                    <w:lang w:val="en-IN"/>
                                  </w:rPr>
                                  <w:t>18.00</w:t>
                                </w:r>
                                <w:r>
                                  <w:rPr>
                                    <w:rFonts w:ascii="Arial" w:hAnsi="Arial" w:cs="Arial"/>
                                    <w:b/>
                                    <w:bCs/>
                                    <w:color w:val="E36C0A" w:themeColor="accent6" w:themeShade="BF"/>
                                    <w:lang w:val="en-IN"/>
                                  </w:rPr>
                                  <w:t xml:space="preserve"> Hrs</w:t>
                                </w:r>
                              </w:p>
                              <w:p w14:paraId="636BF3D2" w14:textId="428D3D31" w:rsidR="0002226B" w:rsidRDefault="0002226B">
                                <w:pPr>
                                  <w:pStyle w:val="NoSpacing"/>
                                  <w:jc w:val="center"/>
                                  <w:rPr>
                                    <w:rFonts w:ascii="Arial" w:hAnsi="Arial" w:cs="Arial"/>
                                    <w:b/>
                                    <w:bCs/>
                                    <w:color w:val="E36C0A" w:themeColor="accent6" w:themeShade="BF"/>
                                    <w:lang w:val="it-IT"/>
                                  </w:rPr>
                                </w:pPr>
                                <w:r w:rsidRPr="00B83F09">
                                  <w:rPr>
                                    <w:b/>
                                    <w:bCs/>
                                    <w:color w:val="E36C0A" w:themeColor="accent6" w:themeShade="BF"/>
                                    <w:lang w:val="it-IT"/>
                                  </w:rPr>
                                  <w:t>E Mail-</w:t>
                                </w:r>
                                <w:r w:rsidR="00E0304D">
                                  <w:rPr>
                                    <w:b/>
                                    <w:bCs/>
                                    <w:color w:val="E36C0A" w:themeColor="accent6" w:themeShade="BF"/>
                                    <w:lang w:val="it-IT"/>
                                  </w:rPr>
                                  <w:t>warranty.supportindia@lixil.com</w:t>
                                </w:r>
                                <w:r w:rsidRPr="00B83F09">
                                  <w:rPr>
                                    <w:b/>
                                    <w:bCs/>
                                    <w:color w:val="E36C0A" w:themeColor="accent6" w:themeShade="BF"/>
                                    <w:lang w:val="it-IT"/>
                                  </w:rPr>
                                  <w:t xml:space="preserve"> Website</w:t>
                                </w:r>
                                <w:r w:rsidRPr="00B83F09">
                                  <w:rPr>
                                    <w:color w:val="E36C0A" w:themeColor="accent6" w:themeShade="BF"/>
                                    <w:lang w:val="it-IT"/>
                                  </w:rPr>
                                  <w:t>-www.</w:t>
                                </w:r>
                                <w:r w:rsidR="00E0304D">
                                  <w:rPr>
                                    <w:rFonts w:ascii="Arial" w:hAnsi="Arial" w:cs="Arial"/>
                                    <w:b/>
                                    <w:bCs/>
                                    <w:color w:val="E36C0A" w:themeColor="accent6" w:themeShade="BF"/>
                                    <w:lang w:val="it-IT"/>
                                  </w:rPr>
                                  <w:t>americanstandard.in</w:t>
                                </w:r>
                                <w:r w:rsidRPr="00B83F09">
                                  <w:rPr>
                                    <w:rFonts w:ascii="Arial" w:hAnsi="Arial" w:cs="Arial"/>
                                    <w:b/>
                                    <w:bCs/>
                                    <w:color w:val="E36C0A" w:themeColor="accent6" w:themeShade="BF"/>
                                    <w:lang w:val="it-IT"/>
                                  </w:rPr>
                                  <w:t xml:space="preserve"> </w:t>
                                </w:r>
                              </w:p>
                              <w:p w14:paraId="685A7731" w14:textId="4896968D" w:rsidR="0002226B" w:rsidRDefault="0002226B">
                                <w:pPr>
                                  <w:pStyle w:val="NoSpacing"/>
                                  <w:jc w:val="center"/>
                                  <w:rPr>
                                    <w:rFonts w:ascii="Arial" w:hAnsi="Arial" w:cs="Arial"/>
                                    <w:b/>
                                    <w:bCs/>
                                    <w:color w:val="E36C0A" w:themeColor="accent6" w:themeShade="BF"/>
                                    <w:lang w:val="it-IT"/>
                                  </w:rPr>
                                </w:pPr>
                                <w:r w:rsidRPr="00B83F09">
                                  <w:rPr>
                                    <w:rFonts w:ascii="Arial" w:hAnsi="Arial" w:cs="Arial"/>
                                    <w:b/>
                                    <w:bCs/>
                                    <w:color w:val="E36C0A" w:themeColor="accent6" w:themeShade="BF"/>
                                    <w:lang w:val="it-IT"/>
                                  </w:rPr>
                                  <w:t xml:space="preserve"> Version 1.1</w:t>
                                </w:r>
                              </w:p>
                              <w:p w14:paraId="584F7C54" w14:textId="0E0BF72A" w:rsidR="000765F6" w:rsidRPr="00B83F09" w:rsidRDefault="000765F6">
                                <w:pPr>
                                  <w:pStyle w:val="NoSpacing"/>
                                  <w:jc w:val="center"/>
                                  <w:rPr>
                                    <w:b/>
                                    <w:bCs/>
                                    <w:color w:val="E36C0A" w:themeColor="accent6" w:themeShade="BF"/>
                                    <w:sz w:val="20"/>
                                    <w:szCs w:val="20"/>
                                  </w:rPr>
                                </w:pPr>
                                <w:r w:rsidRPr="00B83F09">
                                  <w:rPr>
                                    <w:rFonts w:ascii="Arial" w:hAnsi="Arial" w:cs="Arial"/>
                                    <w:b/>
                                    <w:bCs/>
                                    <w:color w:val="E36C0A" w:themeColor="accent6" w:themeShade="BF"/>
                                    <w:sz w:val="20"/>
                                    <w:szCs w:val="20"/>
                                  </w:rPr>
                                  <w:t xml:space="preserve">Corporate </w:t>
                                </w:r>
                                <w:r>
                                  <w:rPr>
                                    <w:rFonts w:ascii="Arial" w:hAnsi="Arial" w:cs="Arial"/>
                                    <w:b/>
                                    <w:bCs/>
                                    <w:color w:val="E36C0A" w:themeColor="accent6" w:themeShade="BF"/>
                                    <w:sz w:val="20"/>
                                    <w:szCs w:val="20"/>
                                  </w:rPr>
                                  <w:t>O</w:t>
                                </w:r>
                                <w:r w:rsidRPr="000765F6">
                                  <w:rPr>
                                    <w:rFonts w:ascii="Arial" w:hAnsi="Arial" w:cs="Arial"/>
                                    <w:b/>
                                    <w:bCs/>
                                    <w:color w:val="E36C0A" w:themeColor="accent6" w:themeShade="BF"/>
                                    <w:sz w:val="20"/>
                                    <w:szCs w:val="20"/>
                                  </w:rPr>
                                  <w:t>ffice:</w:t>
                                </w:r>
                                <w:r w:rsidRPr="00B83F09">
                                  <w:rPr>
                                    <w:rFonts w:ascii="Arial" w:hAnsi="Arial" w:cs="Arial"/>
                                    <w:b/>
                                    <w:bCs/>
                                    <w:color w:val="E36C0A" w:themeColor="accent6" w:themeShade="BF"/>
                                    <w:sz w:val="20"/>
                                    <w:szCs w:val="20"/>
                                  </w:rPr>
                                  <w:t xml:space="preserve">- </w:t>
                                </w:r>
                                <w:r w:rsidRPr="00B83F09">
                                  <w:rPr>
                                    <w:rStyle w:val="lrzxr"/>
                                    <w:rFonts w:ascii="Arial" w:hAnsi="Arial" w:cs="Arial"/>
                                    <w:b/>
                                    <w:bCs/>
                                    <w:color w:val="E36C0A" w:themeColor="accent6" w:themeShade="BF"/>
                                    <w:sz w:val="20"/>
                                    <w:szCs w:val="20"/>
                                  </w:rPr>
                                  <w:t>LIXIL India Pvt. Ltd. 10th floor, Baani, Address One, Golf Course Road, Sector 56, Gurugram, Haryana 122011, India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F60EBA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b/>
                              <w:bCs/>
                              <w:caps/>
                              <w:color w:val="E36C0A" w:themeColor="accent6" w:themeShade="BF"/>
                              <w:sz w:val="28"/>
                              <w:szCs w:val="28"/>
                            </w:rPr>
                            <w:alias w:val="Date"/>
                            <w:tag w:val=""/>
                            <w:id w:val="817538006"/>
                            <w:dataBinding w:prefixMappings="xmlns:ns0='http://schemas.microsoft.com/office/2006/coverPageProps' " w:xpath="/ns0:CoverPageProperties[1]/ns0:PublishDate[1]" w:storeItemID="{55AF091B-3C7A-41E3-B477-F2FDAA23CFDA}"/>
                            <w:date w:fullDate="2018-11-01T00:00:00Z">
                              <w:dateFormat w:val="MMMM d, yyyy"/>
                              <w:lid w:val="en-US"/>
                              <w:storeMappedDataAs w:val="dateTime"/>
                              <w:calendar w:val="gregorian"/>
                            </w:date>
                          </w:sdtPr>
                          <w:sdtEndPr/>
                          <w:sdtContent>
                            <w:p w14:paraId="411BDB1E" w14:textId="33B070A5" w:rsidR="0002226B" w:rsidRPr="006372F6" w:rsidRDefault="006372F6">
                              <w:pPr>
                                <w:pStyle w:val="NoSpacing"/>
                                <w:spacing w:after="40"/>
                                <w:jc w:val="center"/>
                                <w:rPr>
                                  <w:b/>
                                  <w:bCs/>
                                  <w:caps/>
                                  <w:color w:val="E36C0A" w:themeColor="accent6" w:themeShade="BF"/>
                                  <w:sz w:val="28"/>
                                  <w:szCs w:val="28"/>
                                </w:rPr>
                              </w:pPr>
                              <w:r w:rsidRPr="006372F6">
                                <w:rPr>
                                  <w:b/>
                                  <w:bCs/>
                                  <w:caps/>
                                  <w:color w:val="E36C0A" w:themeColor="accent6" w:themeShade="BF"/>
                                  <w:sz w:val="28"/>
                                  <w:szCs w:val="28"/>
                                </w:rPr>
                                <w:t>November 1</w:t>
                              </w:r>
                              <w:r w:rsidR="0002226B" w:rsidRPr="006372F6">
                                <w:rPr>
                                  <w:b/>
                                  <w:bCs/>
                                  <w:caps/>
                                  <w:color w:val="E36C0A" w:themeColor="accent6" w:themeShade="BF"/>
                                  <w:sz w:val="28"/>
                                  <w:szCs w:val="28"/>
                                </w:rPr>
                                <w:t>, 2018</w:t>
                              </w:r>
                            </w:p>
                          </w:sdtContent>
                        </w:sdt>
                        <w:p w14:paraId="64B1D4DB" w14:textId="621FAFE0" w:rsidR="0002226B" w:rsidRPr="006372F6" w:rsidRDefault="00B32C8B">
                          <w:pPr>
                            <w:pStyle w:val="NoSpacing"/>
                            <w:jc w:val="center"/>
                            <w:rPr>
                              <w:b/>
                              <w:bCs/>
                              <w:color w:val="E36C0A" w:themeColor="accent6" w:themeShade="BF"/>
                            </w:rPr>
                          </w:pPr>
                          <w:sdt>
                            <w:sdtPr>
                              <w:rPr>
                                <w:b/>
                                <w:bCs/>
                                <w:caps/>
                                <w:color w:val="E36C0A" w:themeColor="accent6" w:themeShade="BF"/>
                              </w:rPr>
                              <w:alias w:val="Company"/>
                              <w:tag w:val=""/>
                              <w:id w:val="-1159156115"/>
                              <w:dataBinding w:prefixMappings="xmlns:ns0='http://schemas.openxmlformats.org/officeDocument/2006/extended-properties' " w:xpath="/ns0:Properties[1]/ns0:Company[1]" w:storeItemID="{6668398D-A668-4E3E-A5EB-62B293D839F1}"/>
                              <w:text/>
                            </w:sdtPr>
                            <w:sdtEndPr/>
                            <w:sdtContent>
                              <w:r w:rsidR="0002226B" w:rsidRPr="006372F6">
                                <w:rPr>
                                  <w:b/>
                                  <w:bCs/>
                                  <w:caps/>
                                  <w:color w:val="E36C0A" w:themeColor="accent6" w:themeShade="BF"/>
                                </w:rPr>
                                <w:t>Lixil INDIA Pvt ltd.</w:t>
                              </w:r>
                            </w:sdtContent>
                          </w:sdt>
                        </w:p>
                        <w:p w14:paraId="153FAFED" w14:textId="40E2ABD3" w:rsidR="0002226B" w:rsidRPr="00B83F09" w:rsidRDefault="00B32C8B">
                          <w:pPr>
                            <w:pStyle w:val="NoSpacing"/>
                            <w:jc w:val="center"/>
                            <w:rPr>
                              <w:rFonts w:ascii="Arial" w:hAnsi="Arial" w:cs="Arial"/>
                              <w:b/>
                              <w:bCs/>
                              <w:color w:val="E36C0A" w:themeColor="accent6" w:themeShade="BF"/>
                            </w:rPr>
                          </w:pPr>
                          <w:sdt>
                            <w:sdtPr>
                              <w:rPr>
                                <w:rFonts w:ascii="Arial" w:hAnsi="Arial" w:cs="Arial"/>
                                <w:b/>
                                <w:bCs/>
                                <w:color w:val="E36C0A" w:themeColor="accent6" w:themeShade="BF"/>
                              </w:rPr>
                              <w:alias w:val="Address"/>
                              <w:tag w:val=""/>
                              <w:id w:val="-54165011"/>
                              <w:dataBinding w:prefixMappings="xmlns:ns0='http://schemas.microsoft.com/office/2006/coverPageProps' " w:xpath="/ns0:CoverPageProperties[1]/ns0:CompanyAddress[1]" w:storeItemID="{55AF091B-3C7A-41E3-B477-F2FDAA23CFDA}"/>
                              <w:text/>
                            </w:sdtPr>
                            <w:sdtEndPr/>
                            <w:sdtContent>
                              <w:r w:rsidR="0002226B" w:rsidRPr="00CB51E2">
                                <w:rPr>
                                  <w:rFonts w:ascii="Arial" w:hAnsi="Arial" w:cs="Arial"/>
                                  <w:b/>
                                  <w:bCs/>
                                  <w:color w:val="E36C0A" w:themeColor="accent6" w:themeShade="BF"/>
                                </w:rPr>
                                <w:t>504-505 ,5th Floor, Ratan Galaxie, Nehru Road, Mulund West                                                          Mumbai-400080</w:t>
                              </w:r>
                              <w:r w:rsidR="000765F6">
                                <w:rPr>
                                  <w:rFonts w:ascii="Arial" w:hAnsi="Arial" w:cs="Arial"/>
                                  <w:b/>
                                  <w:bCs/>
                                  <w:color w:val="E36C0A" w:themeColor="accent6" w:themeShade="BF"/>
                                </w:rPr>
                                <w:t xml:space="preserve"> </w:t>
                              </w:r>
                            </w:sdtContent>
                          </w:sdt>
                        </w:p>
                        <w:p w14:paraId="474CCCD2" w14:textId="161A6C93" w:rsidR="0002226B" w:rsidRPr="00B83F09" w:rsidRDefault="0002226B">
                          <w:pPr>
                            <w:pStyle w:val="NoSpacing"/>
                            <w:jc w:val="center"/>
                            <w:rPr>
                              <w:rFonts w:ascii="Arial" w:hAnsi="Arial" w:cs="Arial"/>
                              <w:b/>
                              <w:bCs/>
                              <w:color w:val="E36C0A" w:themeColor="accent6" w:themeShade="BF"/>
                              <w:lang w:val="en-IN"/>
                            </w:rPr>
                          </w:pPr>
                          <w:r w:rsidRPr="00B83F09">
                            <w:rPr>
                              <w:rFonts w:ascii="Arial" w:hAnsi="Arial" w:cs="Arial"/>
                              <w:b/>
                              <w:bCs/>
                              <w:color w:val="E36C0A" w:themeColor="accent6" w:themeShade="BF"/>
                              <w:lang w:val="en-IN"/>
                            </w:rPr>
                            <w:t>Toll Free -1800102</w:t>
                          </w:r>
                          <w:r>
                            <w:rPr>
                              <w:rFonts w:ascii="Arial" w:hAnsi="Arial" w:cs="Arial"/>
                              <w:b/>
                              <w:bCs/>
                              <w:color w:val="E36C0A" w:themeColor="accent6" w:themeShade="BF"/>
                              <w:lang w:val="en-IN"/>
                            </w:rPr>
                            <w:t>8372</w:t>
                          </w:r>
                          <w:r w:rsidR="00E0304D">
                            <w:rPr>
                              <w:rFonts w:ascii="Arial" w:hAnsi="Arial" w:cs="Arial"/>
                              <w:b/>
                              <w:bCs/>
                              <w:color w:val="E36C0A" w:themeColor="accent6" w:themeShade="BF"/>
                              <w:lang w:val="en-IN"/>
                            </w:rPr>
                            <w:t xml:space="preserve"> Monday to Sunday from 09.0</w:t>
                          </w:r>
                          <w:r w:rsidRPr="00B83F09">
                            <w:rPr>
                              <w:rFonts w:ascii="Arial" w:hAnsi="Arial" w:cs="Arial"/>
                              <w:b/>
                              <w:bCs/>
                              <w:color w:val="E36C0A" w:themeColor="accent6" w:themeShade="BF"/>
                              <w:lang w:val="en-IN"/>
                            </w:rPr>
                            <w:t xml:space="preserve">0 </w:t>
                          </w:r>
                          <w:r>
                            <w:rPr>
                              <w:rFonts w:ascii="Arial" w:hAnsi="Arial" w:cs="Arial"/>
                              <w:b/>
                              <w:bCs/>
                              <w:color w:val="E36C0A" w:themeColor="accent6" w:themeShade="BF"/>
                              <w:lang w:val="en-IN"/>
                            </w:rPr>
                            <w:t>Hrs</w:t>
                          </w:r>
                          <w:r w:rsidRPr="00B83F09">
                            <w:rPr>
                              <w:rFonts w:ascii="Arial" w:hAnsi="Arial" w:cs="Arial"/>
                              <w:b/>
                              <w:bCs/>
                              <w:color w:val="E36C0A" w:themeColor="accent6" w:themeShade="BF"/>
                              <w:lang w:val="en-IN"/>
                            </w:rPr>
                            <w:t xml:space="preserve"> to </w:t>
                          </w:r>
                          <w:r w:rsidR="00E0304D">
                            <w:rPr>
                              <w:rFonts w:ascii="Arial" w:hAnsi="Arial" w:cs="Arial"/>
                              <w:b/>
                              <w:bCs/>
                              <w:color w:val="E36C0A" w:themeColor="accent6" w:themeShade="BF"/>
                              <w:lang w:val="en-IN"/>
                            </w:rPr>
                            <w:t>18.00</w:t>
                          </w:r>
                          <w:r>
                            <w:rPr>
                              <w:rFonts w:ascii="Arial" w:hAnsi="Arial" w:cs="Arial"/>
                              <w:b/>
                              <w:bCs/>
                              <w:color w:val="E36C0A" w:themeColor="accent6" w:themeShade="BF"/>
                              <w:lang w:val="en-IN"/>
                            </w:rPr>
                            <w:t xml:space="preserve"> Hrs</w:t>
                          </w:r>
                        </w:p>
                        <w:p w14:paraId="636BF3D2" w14:textId="428D3D31" w:rsidR="0002226B" w:rsidRDefault="0002226B">
                          <w:pPr>
                            <w:pStyle w:val="NoSpacing"/>
                            <w:jc w:val="center"/>
                            <w:rPr>
                              <w:rFonts w:ascii="Arial" w:hAnsi="Arial" w:cs="Arial"/>
                              <w:b/>
                              <w:bCs/>
                              <w:color w:val="E36C0A" w:themeColor="accent6" w:themeShade="BF"/>
                              <w:lang w:val="it-IT"/>
                            </w:rPr>
                          </w:pPr>
                          <w:r w:rsidRPr="00B83F09">
                            <w:rPr>
                              <w:b/>
                              <w:bCs/>
                              <w:color w:val="E36C0A" w:themeColor="accent6" w:themeShade="BF"/>
                              <w:lang w:val="it-IT"/>
                            </w:rPr>
                            <w:t>E Mail-</w:t>
                          </w:r>
                          <w:r w:rsidR="00E0304D">
                            <w:rPr>
                              <w:b/>
                              <w:bCs/>
                              <w:color w:val="E36C0A" w:themeColor="accent6" w:themeShade="BF"/>
                              <w:lang w:val="it-IT"/>
                            </w:rPr>
                            <w:t>warranty.supportindia@lixil.com</w:t>
                          </w:r>
                          <w:r w:rsidRPr="00B83F09">
                            <w:rPr>
                              <w:b/>
                              <w:bCs/>
                              <w:color w:val="E36C0A" w:themeColor="accent6" w:themeShade="BF"/>
                              <w:lang w:val="it-IT"/>
                            </w:rPr>
                            <w:t xml:space="preserve"> Website</w:t>
                          </w:r>
                          <w:r w:rsidRPr="00B83F09">
                            <w:rPr>
                              <w:color w:val="E36C0A" w:themeColor="accent6" w:themeShade="BF"/>
                              <w:lang w:val="it-IT"/>
                            </w:rPr>
                            <w:t>-www.</w:t>
                          </w:r>
                          <w:r w:rsidR="00E0304D">
                            <w:rPr>
                              <w:rFonts w:ascii="Arial" w:hAnsi="Arial" w:cs="Arial"/>
                              <w:b/>
                              <w:bCs/>
                              <w:color w:val="E36C0A" w:themeColor="accent6" w:themeShade="BF"/>
                              <w:lang w:val="it-IT"/>
                            </w:rPr>
                            <w:t>americanstandard.in</w:t>
                          </w:r>
                          <w:r w:rsidRPr="00B83F09">
                            <w:rPr>
                              <w:rFonts w:ascii="Arial" w:hAnsi="Arial" w:cs="Arial"/>
                              <w:b/>
                              <w:bCs/>
                              <w:color w:val="E36C0A" w:themeColor="accent6" w:themeShade="BF"/>
                              <w:lang w:val="it-IT"/>
                            </w:rPr>
                            <w:t xml:space="preserve"> </w:t>
                          </w:r>
                        </w:p>
                        <w:p w14:paraId="685A7731" w14:textId="4896968D" w:rsidR="0002226B" w:rsidRDefault="0002226B">
                          <w:pPr>
                            <w:pStyle w:val="NoSpacing"/>
                            <w:jc w:val="center"/>
                            <w:rPr>
                              <w:rFonts w:ascii="Arial" w:hAnsi="Arial" w:cs="Arial"/>
                              <w:b/>
                              <w:bCs/>
                              <w:color w:val="E36C0A" w:themeColor="accent6" w:themeShade="BF"/>
                              <w:lang w:val="it-IT"/>
                            </w:rPr>
                          </w:pPr>
                          <w:r w:rsidRPr="00B83F09">
                            <w:rPr>
                              <w:rFonts w:ascii="Arial" w:hAnsi="Arial" w:cs="Arial"/>
                              <w:b/>
                              <w:bCs/>
                              <w:color w:val="E36C0A" w:themeColor="accent6" w:themeShade="BF"/>
                              <w:lang w:val="it-IT"/>
                            </w:rPr>
                            <w:t xml:space="preserve"> Version 1.1</w:t>
                          </w:r>
                        </w:p>
                        <w:p w14:paraId="584F7C54" w14:textId="0E0BF72A" w:rsidR="000765F6" w:rsidRPr="00B83F09" w:rsidRDefault="000765F6">
                          <w:pPr>
                            <w:pStyle w:val="NoSpacing"/>
                            <w:jc w:val="center"/>
                            <w:rPr>
                              <w:b/>
                              <w:bCs/>
                              <w:color w:val="E36C0A" w:themeColor="accent6" w:themeShade="BF"/>
                              <w:sz w:val="20"/>
                              <w:szCs w:val="20"/>
                            </w:rPr>
                          </w:pPr>
                          <w:r w:rsidRPr="00B83F09">
                            <w:rPr>
                              <w:rFonts w:ascii="Arial" w:hAnsi="Arial" w:cs="Arial"/>
                              <w:b/>
                              <w:bCs/>
                              <w:color w:val="E36C0A" w:themeColor="accent6" w:themeShade="BF"/>
                              <w:sz w:val="20"/>
                              <w:szCs w:val="20"/>
                            </w:rPr>
                            <w:t xml:space="preserve">Corporate </w:t>
                          </w:r>
                          <w:r>
                            <w:rPr>
                              <w:rFonts w:ascii="Arial" w:hAnsi="Arial" w:cs="Arial"/>
                              <w:b/>
                              <w:bCs/>
                              <w:color w:val="E36C0A" w:themeColor="accent6" w:themeShade="BF"/>
                              <w:sz w:val="20"/>
                              <w:szCs w:val="20"/>
                            </w:rPr>
                            <w:t>O</w:t>
                          </w:r>
                          <w:r w:rsidRPr="000765F6">
                            <w:rPr>
                              <w:rFonts w:ascii="Arial" w:hAnsi="Arial" w:cs="Arial"/>
                              <w:b/>
                              <w:bCs/>
                              <w:color w:val="E36C0A" w:themeColor="accent6" w:themeShade="BF"/>
                              <w:sz w:val="20"/>
                              <w:szCs w:val="20"/>
                            </w:rPr>
                            <w:t>ffice:</w:t>
                          </w:r>
                          <w:r w:rsidRPr="00B83F09">
                            <w:rPr>
                              <w:rFonts w:ascii="Arial" w:hAnsi="Arial" w:cs="Arial"/>
                              <w:b/>
                              <w:bCs/>
                              <w:color w:val="E36C0A" w:themeColor="accent6" w:themeShade="BF"/>
                              <w:sz w:val="20"/>
                              <w:szCs w:val="20"/>
                            </w:rPr>
                            <w:t xml:space="preserve">- </w:t>
                          </w:r>
                          <w:r w:rsidRPr="00B83F09">
                            <w:rPr>
                              <w:rStyle w:val="lrzxr"/>
                              <w:rFonts w:ascii="Arial" w:hAnsi="Arial" w:cs="Arial"/>
                              <w:b/>
                              <w:bCs/>
                              <w:color w:val="E36C0A" w:themeColor="accent6" w:themeShade="BF"/>
                              <w:sz w:val="20"/>
                              <w:szCs w:val="20"/>
                            </w:rPr>
                            <w:t>LIXIL India Pvt. Ltd. 10th floor, Baani, Address One, Golf Course Road, Sector 56, Gurugram, Haryana 122011, India</w:t>
                          </w:r>
                        </w:p>
                      </w:txbxContent>
                    </v:textbox>
                    <w10:wrap anchorx="margin" anchory="page"/>
                  </v:shape>
                </w:pict>
              </mc:Fallback>
            </mc:AlternateContent>
          </w:r>
        </w:p>
        <w:p w14:paraId="4699C2C7" w14:textId="0CA5A9D2" w:rsidR="002041FF" w:rsidRDefault="002041FF">
          <w:pPr>
            <w:rPr>
              <w:rFonts w:ascii="Times New Roman" w:hAnsi="Times New Roman" w:cs="Times New Roman"/>
              <w:sz w:val="24"/>
              <w:szCs w:val="24"/>
            </w:rPr>
          </w:pPr>
          <w:r>
            <w:rPr>
              <w:rFonts w:ascii="Times New Roman" w:hAnsi="Times New Roman" w:cs="Times New Roman"/>
              <w:sz w:val="24"/>
              <w:szCs w:val="24"/>
            </w:rPr>
            <w:br w:type="page"/>
          </w:r>
        </w:p>
      </w:sdtContent>
    </w:sdt>
    <w:p w14:paraId="13D235F2" w14:textId="42FD9391" w:rsidR="00482A3E" w:rsidRDefault="00482A3E">
      <w:pPr>
        <w:rPr>
          <w:rFonts w:ascii="Times New Roman" w:hAnsi="Times New Roman" w:cs="Times New Roman"/>
          <w:sz w:val="24"/>
          <w:szCs w:val="24"/>
        </w:rPr>
      </w:pPr>
    </w:p>
    <w:p w14:paraId="026C3CBD" w14:textId="7DA8A1D4" w:rsidR="00130A47" w:rsidRDefault="00130A47">
      <w:pPr>
        <w:widowControl w:val="0"/>
        <w:autoSpaceDE w:val="0"/>
        <w:autoSpaceDN w:val="0"/>
        <w:adjustRightInd w:val="0"/>
        <w:spacing w:after="0" w:line="200" w:lineRule="exact"/>
        <w:rPr>
          <w:rFonts w:ascii="Times New Roman" w:hAnsi="Times New Roman" w:cs="Times New Roman"/>
          <w:sz w:val="24"/>
          <w:szCs w:val="24"/>
        </w:rPr>
      </w:pPr>
    </w:p>
    <w:p w14:paraId="0D62DE81" w14:textId="7C197D98" w:rsidR="00130A47" w:rsidRDefault="00130A47">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p>
    <w:p w14:paraId="24FEA50D" w14:textId="48AE7EAC" w:rsidR="00130A47" w:rsidRDefault="00130A47">
      <w:pPr>
        <w:widowControl w:val="0"/>
        <w:autoSpaceDE w:val="0"/>
        <w:autoSpaceDN w:val="0"/>
        <w:adjustRightInd w:val="0"/>
        <w:spacing w:after="0" w:line="200" w:lineRule="exact"/>
        <w:rPr>
          <w:rFonts w:ascii="Times New Roman" w:hAnsi="Times New Roman" w:cs="Times New Roman"/>
          <w:sz w:val="24"/>
          <w:szCs w:val="24"/>
        </w:rPr>
      </w:pPr>
    </w:p>
    <w:p w14:paraId="580EB851" w14:textId="15130A5B" w:rsidR="00130A47" w:rsidRDefault="00ED058E">
      <w:pPr>
        <w:widowControl w:val="0"/>
        <w:autoSpaceDE w:val="0"/>
        <w:autoSpaceDN w:val="0"/>
        <w:adjustRightInd w:val="0"/>
        <w:spacing w:after="0" w:line="240" w:lineRule="auto"/>
        <w:ind w:left="3760"/>
        <w:rPr>
          <w:rFonts w:cs="Arial"/>
          <w:b/>
          <w:bCs/>
          <w:color w:val="000023"/>
          <w:sz w:val="28"/>
          <w:szCs w:val="28"/>
          <w:u w:val="single"/>
        </w:rPr>
      </w:pPr>
      <w:r>
        <w:rPr>
          <w:rFonts w:cs="Arial"/>
          <w:b/>
          <w:bCs/>
          <w:color w:val="000023"/>
          <w:sz w:val="28"/>
          <w:szCs w:val="28"/>
          <w:u w:val="single"/>
        </w:rPr>
        <w:t xml:space="preserve"> </w:t>
      </w:r>
      <w:r w:rsidR="00CA6061" w:rsidRPr="006A6138">
        <w:rPr>
          <w:rFonts w:cs="Arial"/>
          <w:b/>
          <w:bCs/>
          <w:color w:val="000023"/>
          <w:sz w:val="28"/>
          <w:szCs w:val="28"/>
          <w:u w:val="single"/>
        </w:rPr>
        <w:t>Warranty Policy</w:t>
      </w:r>
    </w:p>
    <w:p w14:paraId="47C1D809" w14:textId="03148DE2" w:rsidR="008B56E6" w:rsidRPr="008B56E6" w:rsidRDefault="008B56E6">
      <w:pPr>
        <w:widowControl w:val="0"/>
        <w:autoSpaceDE w:val="0"/>
        <w:autoSpaceDN w:val="0"/>
        <w:adjustRightInd w:val="0"/>
        <w:spacing w:after="0" w:line="240" w:lineRule="auto"/>
        <w:ind w:left="3760"/>
        <w:rPr>
          <w:color w:val="444444"/>
          <w:lang w:val="en"/>
        </w:rPr>
      </w:pPr>
    </w:p>
    <w:p w14:paraId="7289BE96" w14:textId="3DE331FB" w:rsidR="00130A47" w:rsidRPr="008B56E6" w:rsidRDefault="008B56E6">
      <w:pPr>
        <w:widowControl w:val="0"/>
        <w:autoSpaceDE w:val="0"/>
        <w:autoSpaceDN w:val="0"/>
        <w:adjustRightInd w:val="0"/>
        <w:spacing w:after="0" w:line="200" w:lineRule="exact"/>
        <w:rPr>
          <w:color w:val="444444"/>
          <w:lang w:val="en"/>
        </w:rPr>
      </w:pPr>
      <w:r w:rsidRPr="008B56E6">
        <w:rPr>
          <w:color w:val="444444"/>
          <w:lang w:val="en"/>
        </w:rPr>
        <w:t>Dear Customer,</w:t>
      </w:r>
    </w:p>
    <w:p w14:paraId="29618139" w14:textId="220D7921" w:rsidR="008B56E6" w:rsidRDefault="008B56E6">
      <w:pPr>
        <w:widowControl w:val="0"/>
        <w:autoSpaceDE w:val="0"/>
        <w:autoSpaceDN w:val="0"/>
        <w:adjustRightInd w:val="0"/>
        <w:spacing w:after="0" w:line="200" w:lineRule="exact"/>
        <w:rPr>
          <w:rFonts w:ascii="Times New Roman" w:hAnsi="Times New Roman" w:cs="Times New Roman"/>
          <w:sz w:val="24"/>
          <w:szCs w:val="24"/>
        </w:rPr>
      </w:pPr>
    </w:p>
    <w:p w14:paraId="1CA71D95" w14:textId="2240715A" w:rsidR="008B56E6" w:rsidRPr="00D469C2" w:rsidRDefault="008B56E6">
      <w:pPr>
        <w:widowControl w:val="0"/>
        <w:autoSpaceDE w:val="0"/>
        <w:autoSpaceDN w:val="0"/>
        <w:adjustRightInd w:val="0"/>
        <w:spacing w:after="0" w:line="200" w:lineRule="exact"/>
        <w:rPr>
          <w:rFonts w:ascii="Times New Roman" w:hAnsi="Times New Roman" w:cs="Times New Roman"/>
          <w:sz w:val="24"/>
          <w:szCs w:val="24"/>
        </w:rPr>
      </w:pPr>
    </w:p>
    <w:p w14:paraId="5226A79B" w14:textId="76F25F0C" w:rsidR="008B56E6" w:rsidRDefault="00D469C2" w:rsidP="008B56E6">
      <w:pPr>
        <w:widowControl w:val="0"/>
        <w:autoSpaceDE w:val="0"/>
        <w:autoSpaceDN w:val="0"/>
        <w:adjustRightInd w:val="0"/>
        <w:spacing w:after="0" w:line="325" w:lineRule="exact"/>
        <w:rPr>
          <w:color w:val="444444"/>
          <w:lang w:val="en"/>
        </w:rPr>
      </w:pPr>
      <w:r w:rsidRPr="00D469C2">
        <w:rPr>
          <w:color w:val="444444"/>
          <w:lang w:val="en"/>
        </w:rPr>
        <w:t xml:space="preserve">Congratulations!!! </w:t>
      </w:r>
    </w:p>
    <w:p w14:paraId="2FF8D447" w14:textId="57B41854" w:rsidR="008B56E6" w:rsidRDefault="008B56E6" w:rsidP="008B56E6">
      <w:pPr>
        <w:widowControl w:val="0"/>
        <w:autoSpaceDE w:val="0"/>
        <w:autoSpaceDN w:val="0"/>
        <w:adjustRightInd w:val="0"/>
        <w:spacing w:after="0" w:line="325" w:lineRule="exact"/>
        <w:rPr>
          <w:color w:val="444444"/>
          <w:lang w:val="en"/>
        </w:rPr>
      </w:pPr>
    </w:p>
    <w:p w14:paraId="77F48201" w14:textId="4E144657" w:rsidR="00432341" w:rsidRDefault="00D469C2" w:rsidP="008B56E6">
      <w:pPr>
        <w:widowControl w:val="0"/>
        <w:autoSpaceDE w:val="0"/>
        <w:autoSpaceDN w:val="0"/>
        <w:adjustRightInd w:val="0"/>
        <w:spacing w:after="0" w:line="325" w:lineRule="exact"/>
        <w:rPr>
          <w:rFonts w:cs="ArialMT"/>
          <w:lang w:bidi="th-TH"/>
        </w:rPr>
      </w:pPr>
      <w:r w:rsidRPr="00C000E0">
        <w:rPr>
          <w:lang w:val="en"/>
        </w:rPr>
        <w:t xml:space="preserve">You are the proud owner of </w:t>
      </w:r>
      <w:r w:rsidR="00E0304D">
        <w:rPr>
          <w:lang w:val="en"/>
        </w:rPr>
        <w:t>American</w:t>
      </w:r>
      <w:r w:rsidR="0002226B">
        <w:rPr>
          <w:lang w:val="en"/>
        </w:rPr>
        <w:t xml:space="preserve"> Standard</w:t>
      </w:r>
      <w:r w:rsidRPr="00C000E0">
        <w:rPr>
          <w:lang w:val="en"/>
        </w:rPr>
        <w:t xml:space="preserve"> product.</w:t>
      </w:r>
      <w:r w:rsidR="008B56E6" w:rsidRPr="00C000E0">
        <w:rPr>
          <w:lang w:val="en"/>
        </w:rPr>
        <w:t xml:space="preserve"> </w:t>
      </w:r>
      <w:r w:rsidR="0002226B">
        <w:rPr>
          <w:rFonts w:cs="ArialMT"/>
          <w:lang w:val="en" w:bidi="th-TH"/>
        </w:rPr>
        <w:t>Lixil</w:t>
      </w:r>
      <w:r w:rsidRPr="00C000E0">
        <w:rPr>
          <w:rFonts w:cs="ArialMT"/>
          <w:lang w:val="en" w:bidi="th-TH"/>
        </w:rPr>
        <w:t xml:space="preserve"> </w:t>
      </w:r>
      <w:r w:rsidRPr="00C000E0">
        <w:rPr>
          <w:rFonts w:cs="ArialMT"/>
          <w:lang w:bidi="th-TH"/>
        </w:rPr>
        <w:t xml:space="preserve">India’s </w:t>
      </w:r>
      <w:r w:rsidR="00471FC5" w:rsidRPr="00C000E0">
        <w:rPr>
          <w:rFonts w:cs="ArialMT"/>
          <w:lang w:bidi="th-TH"/>
        </w:rPr>
        <w:t>Sanitary ware</w:t>
      </w:r>
      <w:r w:rsidRPr="00C000E0">
        <w:rPr>
          <w:rFonts w:cs="ArialMT"/>
          <w:lang w:bidi="th-TH"/>
        </w:rPr>
        <w:t xml:space="preserve"> Products (Sanitary Ware like Lavatories, Toilets, </w:t>
      </w:r>
      <w:r w:rsidR="00471FC5" w:rsidRPr="00C000E0">
        <w:rPr>
          <w:rFonts w:cs="ArialMT"/>
          <w:lang w:bidi="th-TH"/>
        </w:rPr>
        <w:t>etc.</w:t>
      </w:r>
      <w:r w:rsidRPr="00C000E0">
        <w:rPr>
          <w:rFonts w:cs="ArialMT"/>
          <w:lang w:bidi="th-TH"/>
        </w:rPr>
        <w:t xml:space="preserve">), Bathing </w:t>
      </w:r>
      <w:r w:rsidR="00506B7E" w:rsidRPr="00C000E0">
        <w:rPr>
          <w:rFonts w:cs="ArialMT"/>
          <w:lang w:bidi="th-TH"/>
        </w:rPr>
        <w:t xml:space="preserve">Products </w:t>
      </w:r>
      <w:r w:rsidRPr="00C000E0">
        <w:rPr>
          <w:rFonts w:cs="ArialMT"/>
          <w:lang w:bidi="th-TH"/>
        </w:rPr>
        <w:t xml:space="preserve">and </w:t>
      </w:r>
      <w:r w:rsidR="00471FC5" w:rsidRPr="00C000E0">
        <w:rPr>
          <w:rFonts w:cs="ArialMT"/>
          <w:lang w:bidi="th-TH"/>
        </w:rPr>
        <w:t>Faucets</w:t>
      </w:r>
      <w:r w:rsidRPr="00C000E0">
        <w:rPr>
          <w:rFonts w:cs="ArialMT"/>
          <w:lang w:bidi="th-TH"/>
        </w:rPr>
        <w:t xml:space="preserve"> </w:t>
      </w:r>
      <w:r w:rsidR="00BD5C7F">
        <w:rPr>
          <w:rFonts w:cs="ArialMT"/>
          <w:lang w:bidi="th-TH"/>
        </w:rPr>
        <w:t xml:space="preserve">(“Product”) </w:t>
      </w:r>
      <w:r w:rsidRPr="00C000E0">
        <w:rPr>
          <w:rFonts w:cs="ArialMT"/>
          <w:lang w:bidi="th-TH"/>
        </w:rPr>
        <w:t xml:space="preserve">used in residential and </w:t>
      </w:r>
      <w:r w:rsidR="00471FC5" w:rsidRPr="00C000E0">
        <w:rPr>
          <w:rFonts w:cs="ArialMT"/>
          <w:lang w:bidi="th-TH"/>
        </w:rPr>
        <w:t>non-residential</w:t>
      </w:r>
      <w:r w:rsidRPr="00C000E0">
        <w:rPr>
          <w:rFonts w:cs="ArialMT"/>
          <w:lang w:bidi="th-TH"/>
        </w:rPr>
        <w:t xml:space="preserve"> commercial settings are warranted to be free of defects in the material and workmanship for the period of time set forth in the warranty coverage chart as detailed </w:t>
      </w:r>
      <w:r w:rsidR="00432341">
        <w:rPr>
          <w:rFonts w:cs="ArialMT"/>
          <w:lang w:bidi="th-TH"/>
        </w:rPr>
        <w:t>in Annexure I</w:t>
      </w:r>
      <w:r w:rsidR="00BD5C7F">
        <w:rPr>
          <w:rFonts w:cs="ArialMT"/>
          <w:lang w:bidi="th-TH"/>
        </w:rPr>
        <w:t xml:space="preserve">. </w:t>
      </w:r>
    </w:p>
    <w:p w14:paraId="7A2C54E0" w14:textId="6AEBD132" w:rsidR="0039218E" w:rsidRDefault="0039218E" w:rsidP="008B56E6">
      <w:pPr>
        <w:widowControl w:val="0"/>
        <w:autoSpaceDE w:val="0"/>
        <w:autoSpaceDN w:val="0"/>
        <w:adjustRightInd w:val="0"/>
        <w:spacing w:after="0" w:line="325" w:lineRule="exact"/>
        <w:rPr>
          <w:rFonts w:cs="ArialMT"/>
          <w:lang w:bidi="th-TH"/>
        </w:rPr>
      </w:pPr>
    </w:p>
    <w:p w14:paraId="11C1009A" w14:textId="47DE351E" w:rsidR="00432341" w:rsidRDefault="00432341" w:rsidP="008B56E6">
      <w:pPr>
        <w:widowControl w:val="0"/>
        <w:autoSpaceDE w:val="0"/>
        <w:autoSpaceDN w:val="0"/>
        <w:adjustRightInd w:val="0"/>
        <w:spacing w:after="0" w:line="325" w:lineRule="exact"/>
        <w:rPr>
          <w:rFonts w:cs="ArialMT"/>
          <w:lang w:bidi="th-TH"/>
        </w:rPr>
      </w:pPr>
      <w:r>
        <w:rPr>
          <w:rFonts w:cs="ArialMT"/>
          <w:lang w:bidi="th-TH"/>
        </w:rPr>
        <w:t xml:space="preserve">The warranty terms of </w:t>
      </w:r>
      <w:r w:rsidR="00E0304D">
        <w:rPr>
          <w:rFonts w:cs="ArialMT"/>
          <w:lang w:bidi="th-TH"/>
        </w:rPr>
        <w:t>American</w:t>
      </w:r>
      <w:r w:rsidR="0002226B">
        <w:rPr>
          <w:rFonts w:cs="ArialMT"/>
          <w:lang w:bidi="th-TH"/>
        </w:rPr>
        <w:t xml:space="preserve"> Standard</w:t>
      </w:r>
      <w:r>
        <w:rPr>
          <w:rFonts w:cs="ArialMT"/>
          <w:lang w:bidi="th-TH"/>
        </w:rPr>
        <w:t xml:space="preserve"> Product shall be </w:t>
      </w:r>
      <w:r w:rsidR="00BF4BBD">
        <w:rPr>
          <w:rFonts w:cs="ArialMT"/>
          <w:lang w:bidi="th-TH"/>
        </w:rPr>
        <w:t>governed</w:t>
      </w:r>
      <w:r>
        <w:rPr>
          <w:rFonts w:cs="ArialMT"/>
          <w:lang w:bidi="th-TH"/>
        </w:rPr>
        <w:t xml:space="preserve"> by this warranty policy the terms </w:t>
      </w:r>
      <w:r w:rsidR="0039218E">
        <w:rPr>
          <w:rFonts w:cs="ArialMT"/>
          <w:lang w:bidi="th-TH"/>
        </w:rPr>
        <w:t xml:space="preserve">and condition of which </w:t>
      </w:r>
      <w:r>
        <w:rPr>
          <w:rFonts w:cs="ArialMT"/>
          <w:lang w:bidi="th-TH"/>
        </w:rPr>
        <w:t>are described as follows:</w:t>
      </w:r>
    </w:p>
    <w:p w14:paraId="3440C4BA" w14:textId="14AA0F53" w:rsidR="00432341" w:rsidRDefault="00432341" w:rsidP="008B56E6">
      <w:pPr>
        <w:widowControl w:val="0"/>
        <w:autoSpaceDE w:val="0"/>
        <w:autoSpaceDN w:val="0"/>
        <w:adjustRightInd w:val="0"/>
        <w:spacing w:after="0" w:line="325" w:lineRule="exact"/>
        <w:rPr>
          <w:rFonts w:cs="ArialMT"/>
          <w:lang w:bidi="th-TH"/>
        </w:rPr>
      </w:pPr>
    </w:p>
    <w:p w14:paraId="33C7D090" w14:textId="4740BE05" w:rsidR="00432341" w:rsidRPr="00B83F09" w:rsidRDefault="00BF4BBD" w:rsidP="00B83F09">
      <w:pPr>
        <w:pStyle w:val="ListParagraph"/>
        <w:widowControl w:val="0"/>
        <w:numPr>
          <w:ilvl w:val="0"/>
          <w:numId w:val="27"/>
        </w:numPr>
        <w:autoSpaceDE w:val="0"/>
        <w:autoSpaceDN w:val="0"/>
        <w:adjustRightInd w:val="0"/>
        <w:spacing w:after="0" w:line="325" w:lineRule="exact"/>
        <w:rPr>
          <w:rFonts w:cs="ArialMT"/>
          <w:lang w:bidi="th-TH"/>
        </w:rPr>
      </w:pPr>
      <w:r w:rsidRPr="00BF4BBD">
        <w:rPr>
          <w:rFonts w:cs="ArialMT"/>
          <w:lang w:bidi="th-TH"/>
        </w:rPr>
        <w:t>Definitions</w:t>
      </w:r>
      <w:r w:rsidR="00432341" w:rsidRPr="00B83F09">
        <w:rPr>
          <w:rFonts w:cs="ArialMT"/>
          <w:lang w:bidi="th-TH"/>
        </w:rPr>
        <w:t>:</w:t>
      </w:r>
    </w:p>
    <w:p w14:paraId="1398F89C" w14:textId="7F26A278" w:rsidR="000F3024" w:rsidRDefault="000F3024" w:rsidP="000F3024">
      <w:pPr>
        <w:widowControl w:val="0"/>
        <w:autoSpaceDE w:val="0"/>
        <w:autoSpaceDN w:val="0"/>
        <w:adjustRightInd w:val="0"/>
        <w:spacing w:after="0" w:line="325" w:lineRule="exact"/>
        <w:rPr>
          <w:rFonts w:cs="ArialMT"/>
          <w:lang w:bidi="th-TH"/>
        </w:rPr>
      </w:pPr>
    </w:p>
    <w:p w14:paraId="6E863968" w14:textId="2B2AA55E" w:rsidR="000F3024" w:rsidRDefault="000F3024" w:rsidP="00B83F09">
      <w:pPr>
        <w:pStyle w:val="ListParagraph"/>
        <w:widowControl w:val="0"/>
        <w:numPr>
          <w:ilvl w:val="0"/>
          <w:numId w:val="28"/>
        </w:numPr>
        <w:autoSpaceDE w:val="0"/>
        <w:autoSpaceDN w:val="0"/>
        <w:adjustRightInd w:val="0"/>
        <w:spacing w:after="0" w:line="325" w:lineRule="exact"/>
        <w:rPr>
          <w:rFonts w:cs="ArialMT"/>
          <w:lang w:bidi="th-TH"/>
        </w:rPr>
      </w:pPr>
      <w:r>
        <w:rPr>
          <w:rFonts w:cs="ArialMT"/>
          <w:lang w:bidi="th-TH"/>
        </w:rPr>
        <w:t>“</w:t>
      </w:r>
      <w:r w:rsidRPr="00B83F09">
        <w:rPr>
          <w:rFonts w:cs="ArialMT"/>
          <w:b/>
          <w:bCs/>
          <w:lang w:bidi="th-TH"/>
        </w:rPr>
        <w:t>Authorised Sales Channel</w:t>
      </w:r>
      <w:r>
        <w:rPr>
          <w:rFonts w:cs="ArialMT"/>
          <w:lang w:bidi="th-TH"/>
        </w:rPr>
        <w:t xml:space="preserve">” shall mean the </w:t>
      </w:r>
      <w:r w:rsidR="00BF4BBD">
        <w:rPr>
          <w:rFonts w:cs="ArialMT"/>
          <w:lang w:bidi="th-TH"/>
        </w:rPr>
        <w:t>authorized</w:t>
      </w:r>
      <w:r>
        <w:rPr>
          <w:rFonts w:cs="ArialMT"/>
          <w:lang w:bidi="th-TH"/>
        </w:rPr>
        <w:t xml:space="preserve"> sales channel of </w:t>
      </w:r>
      <w:r w:rsidR="0002226B">
        <w:rPr>
          <w:rFonts w:cs="ArialMT"/>
          <w:lang w:bidi="th-TH"/>
        </w:rPr>
        <w:t>Lixil</w:t>
      </w:r>
      <w:r>
        <w:rPr>
          <w:rFonts w:cs="ArialMT"/>
          <w:lang w:bidi="th-TH"/>
        </w:rPr>
        <w:t xml:space="preserve"> India and listed on </w:t>
      </w:r>
      <w:r w:rsidR="00BF4BBD">
        <w:rPr>
          <w:rFonts w:cs="ArialMT"/>
          <w:lang w:bidi="th-TH"/>
        </w:rPr>
        <w:t>its</w:t>
      </w:r>
      <w:r>
        <w:rPr>
          <w:rFonts w:cs="ArialMT"/>
          <w:lang w:bidi="th-TH"/>
        </w:rPr>
        <w:t xml:space="preserve"> website</w:t>
      </w:r>
      <w:r w:rsidR="00996E7E">
        <w:rPr>
          <w:rFonts w:cs="ArialMT"/>
          <w:lang w:bidi="th-TH"/>
        </w:rPr>
        <w:t>-www.</w:t>
      </w:r>
      <w:r w:rsidR="00E0304D">
        <w:rPr>
          <w:rFonts w:cs="ArialMT"/>
          <w:lang w:bidi="th-TH"/>
        </w:rPr>
        <w:t>americanstandard.in</w:t>
      </w:r>
    </w:p>
    <w:p w14:paraId="2E554896" w14:textId="21C1147E" w:rsidR="000F3024" w:rsidRDefault="000F3024" w:rsidP="00B83F09">
      <w:pPr>
        <w:pStyle w:val="ListParagraph"/>
        <w:widowControl w:val="0"/>
        <w:autoSpaceDE w:val="0"/>
        <w:autoSpaceDN w:val="0"/>
        <w:adjustRightInd w:val="0"/>
        <w:spacing w:after="0" w:line="325" w:lineRule="exact"/>
        <w:rPr>
          <w:rFonts w:cs="ArialMT"/>
          <w:lang w:bidi="th-TH"/>
        </w:rPr>
      </w:pPr>
    </w:p>
    <w:p w14:paraId="44621C1A" w14:textId="60323025" w:rsidR="000F3024" w:rsidRPr="00B83F09" w:rsidRDefault="000F3024" w:rsidP="00996E7E">
      <w:pPr>
        <w:pStyle w:val="ListParagraph"/>
        <w:widowControl w:val="0"/>
        <w:numPr>
          <w:ilvl w:val="0"/>
          <w:numId w:val="28"/>
        </w:numPr>
        <w:autoSpaceDE w:val="0"/>
        <w:autoSpaceDN w:val="0"/>
        <w:adjustRightInd w:val="0"/>
        <w:spacing w:after="0" w:line="325" w:lineRule="exact"/>
        <w:rPr>
          <w:rFonts w:cs="ArialMT"/>
          <w:lang w:bidi="th-TH"/>
        </w:rPr>
      </w:pPr>
      <w:r w:rsidRPr="00B83F09">
        <w:rPr>
          <w:rFonts w:cs="ArialMT"/>
          <w:lang w:bidi="th-TH"/>
        </w:rPr>
        <w:t xml:space="preserve"> </w:t>
      </w:r>
      <w:r>
        <w:rPr>
          <w:rFonts w:cs="ArialMT"/>
          <w:lang w:bidi="th-TH"/>
        </w:rPr>
        <w:t>“</w:t>
      </w:r>
      <w:r w:rsidRPr="00B83F09">
        <w:rPr>
          <w:rFonts w:cs="ArialMT"/>
          <w:b/>
          <w:bCs/>
          <w:lang w:bidi="th-TH"/>
        </w:rPr>
        <w:t>Authorized Service Franchisee/Representative</w:t>
      </w:r>
      <w:r w:rsidRPr="00B83F09">
        <w:rPr>
          <w:rFonts w:cs="ArialMT"/>
          <w:lang w:bidi="th-TH"/>
        </w:rPr>
        <w:t xml:space="preserve"> </w:t>
      </w:r>
      <w:r w:rsidR="00BF4BBD">
        <w:rPr>
          <w:rFonts w:cs="ArialMT"/>
          <w:lang w:bidi="th-TH"/>
        </w:rPr>
        <w:t>“shall</w:t>
      </w:r>
      <w:r>
        <w:rPr>
          <w:rFonts w:cs="ArialMT"/>
          <w:lang w:bidi="th-TH"/>
        </w:rPr>
        <w:t xml:space="preserve"> mea</w:t>
      </w:r>
      <w:r w:rsidR="00996E7E">
        <w:rPr>
          <w:rFonts w:cs="ArialMT"/>
          <w:lang w:bidi="th-TH"/>
        </w:rPr>
        <w:t>n</w:t>
      </w:r>
      <w:r w:rsidR="00996E7E" w:rsidRPr="00B83F09">
        <w:rPr>
          <w:rFonts w:hint="eastAsia"/>
          <w:color w:val="000000"/>
        </w:rPr>
        <w:t xml:space="preserve"> a party (franchisee) </w:t>
      </w:r>
      <w:r w:rsidR="00996E7E">
        <w:rPr>
          <w:color w:val="000000"/>
        </w:rPr>
        <w:t xml:space="preserve">or representative </w:t>
      </w:r>
      <w:r w:rsidR="00996E7E" w:rsidRPr="00996E7E">
        <w:rPr>
          <w:color w:val="000000"/>
        </w:rPr>
        <w:t>is allow</w:t>
      </w:r>
      <w:r w:rsidR="00996E7E" w:rsidRPr="00B83F09">
        <w:rPr>
          <w:rFonts w:hint="eastAsia"/>
          <w:color w:val="000000"/>
        </w:rPr>
        <w:t xml:space="preserve"> to have access to a business's (the franchiser) proprietary knowledge, processes, and trademarks in order to allo</w:t>
      </w:r>
      <w:r w:rsidR="00996E7E" w:rsidRPr="00996E7E">
        <w:rPr>
          <w:color w:val="000000"/>
        </w:rPr>
        <w:t>w the party</w:t>
      </w:r>
      <w:r w:rsidR="00996E7E">
        <w:rPr>
          <w:color w:val="000000"/>
        </w:rPr>
        <w:t xml:space="preserve"> </w:t>
      </w:r>
      <w:r w:rsidR="00996E7E" w:rsidRPr="00C537D6">
        <w:rPr>
          <w:color w:val="000000"/>
        </w:rPr>
        <w:t xml:space="preserve">(franchisee) </w:t>
      </w:r>
      <w:r w:rsidR="00996E7E">
        <w:rPr>
          <w:color w:val="000000"/>
        </w:rPr>
        <w:t>or representative</w:t>
      </w:r>
      <w:r w:rsidR="00996E7E" w:rsidRPr="00996E7E">
        <w:rPr>
          <w:color w:val="000000"/>
        </w:rPr>
        <w:t xml:space="preserve"> to</w:t>
      </w:r>
      <w:r w:rsidR="00996E7E" w:rsidRPr="00B83F09">
        <w:rPr>
          <w:rFonts w:hint="eastAsia"/>
          <w:color w:val="000000"/>
        </w:rPr>
        <w:t xml:space="preserve"> provide a service under the business's name.</w:t>
      </w:r>
      <w:r w:rsidR="00996E7E" w:rsidRPr="00B83F09">
        <w:rPr>
          <w:rFonts w:hint="eastAsia"/>
          <w:color w:val="000000"/>
        </w:rPr>
        <w:br/>
      </w:r>
    </w:p>
    <w:p w14:paraId="02DCF5EE" w14:textId="006DF761" w:rsidR="000F3024" w:rsidRPr="00B83F09" w:rsidRDefault="000F3024" w:rsidP="00B83F09">
      <w:pPr>
        <w:pStyle w:val="ListParagraph"/>
        <w:widowControl w:val="0"/>
        <w:numPr>
          <w:ilvl w:val="0"/>
          <w:numId w:val="28"/>
        </w:numPr>
        <w:autoSpaceDE w:val="0"/>
        <w:autoSpaceDN w:val="0"/>
        <w:adjustRightInd w:val="0"/>
        <w:spacing w:after="0" w:line="325" w:lineRule="exact"/>
        <w:rPr>
          <w:rFonts w:cs="ArialMT"/>
          <w:lang w:bidi="th-TH"/>
        </w:rPr>
      </w:pPr>
      <w:r w:rsidRPr="00B83F09">
        <w:rPr>
          <w:rFonts w:cs="ArialMT"/>
          <w:lang w:bidi="th-TH"/>
        </w:rPr>
        <w:t>“</w:t>
      </w:r>
      <w:r w:rsidRPr="00B83F09">
        <w:rPr>
          <w:rFonts w:cs="ArialMT"/>
          <w:b/>
          <w:bCs/>
          <w:lang w:bidi="th-TH"/>
        </w:rPr>
        <w:t>Customer</w:t>
      </w:r>
      <w:r w:rsidRPr="00B83F09">
        <w:rPr>
          <w:rFonts w:cs="ArialMT"/>
          <w:lang w:bidi="th-TH"/>
        </w:rPr>
        <w:t xml:space="preserve">” shall mean the original customer or first customer which purchased the Product from the Authorised Sales Channel of </w:t>
      </w:r>
      <w:r w:rsidR="0002226B">
        <w:rPr>
          <w:rFonts w:cs="ArialMT"/>
          <w:lang w:bidi="th-TH"/>
        </w:rPr>
        <w:t>Lixil</w:t>
      </w:r>
      <w:r w:rsidRPr="00B83F09">
        <w:rPr>
          <w:rFonts w:cs="ArialMT"/>
          <w:lang w:bidi="th-TH"/>
        </w:rPr>
        <w:t xml:space="preserve"> India.</w:t>
      </w:r>
    </w:p>
    <w:p w14:paraId="71D34ED3" w14:textId="7F5A4ED8" w:rsidR="000F3024" w:rsidRDefault="000F3024" w:rsidP="00B83F09">
      <w:pPr>
        <w:pStyle w:val="ListParagraph"/>
        <w:widowControl w:val="0"/>
        <w:autoSpaceDE w:val="0"/>
        <w:autoSpaceDN w:val="0"/>
        <w:adjustRightInd w:val="0"/>
        <w:spacing w:after="0" w:line="325" w:lineRule="exact"/>
        <w:rPr>
          <w:rFonts w:cs="ArialMT"/>
          <w:lang w:bidi="th-TH"/>
        </w:rPr>
      </w:pPr>
    </w:p>
    <w:p w14:paraId="5283EAAA" w14:textId="45A2B178" w:rsidR="00432341" w:rsidRPr="00B83F09" w:rsidRDefault="000F3024" w:rsidP="00B83F09">
      <w:pPr>
        <w:pStyle w:val="ListParagraph"/>
        <w:widowControl w:val="0"/>
        <w:numPr>
          <w:ilvl w:val="0"/>
          <w:numId w:val="28"/>
        </w:numPr>
        <w:autoSpaceDE w:val="0"/>
        <w:autoSpaceDN w:val="0"/>
        <w:adjustRightInd w:val="0"/>
        <w:spacing w:after="0" w:line="325" w:lineRule="exact"/>
        <w:rPr>
          <w:rFonts w:cs="ArialMT"/>
          <w:lang w:bidi="th-TH"/>
        </w:rPr>
      </w:pPr>
      <w:r w:rsidRPr="000F3024">
        <w:rPr>
          <w:rFonts w:cs="ArialMT"/>
          <w:lang w:bidi="th-TH"/>
        </w:rPr>
        <w:t xml:space="preserve"> </w:t>
      </w:r>
      <w:r w:rsidR="00432341" w:rsidRPr="00B83F09">
        <w:rPr>
          <w:rFonts w:cs="ArialMT"/>
          <w:lang w:bidi="th-TH"/>
        </w:rPr>
        <w:t>“</w:t>
      </w:r>
      <w:r w:rsidR="0002226B">
        <w:rPr>
          <w:rFonts w:cs="ArialMT"/>
          <w:b/>
          <w:bCs/>
          <w:lang w:bidi="th-TH"/>
        </w:rPr>
        <w:t>Lixil</w:t>
      </w:r>
      <w:r w:rsidR="00432341" w:rsidRPr="00B83F09">
        <w:rPr>
          <w:rFonts w:cs="ArialMT"/>
          <w:b/>
          <w:bCs/>
          <w:lang w:bidi="th-TH"/>
        </w:rPr>
        <w:t xml:space="preserve"> India</w:t>
      </w:r>
      <w:r w:rsidR="00432341" w:rsidRPr="00B83F09">
        <w:rPr>
          <w:rFonts w:cs="ArialMT"/>
          <w:lang w:bidi="th-TH"/>
        </w:rPr>
        <w:t xml:space="preserve">” shall mean </w:t>
      </w:r>
      <w:r w:rsidR="0002226B" w:rsidRPr="00CB51E2">
        <w:rPr>
          <w:rFonts w:cs="ArialMT"/>
          <w:lang w:bidi="th-TH"/>
        </w:rPr>
        <w:t>Lixil</w:t>
      </w:r>
      <w:r w:rsidR="00432341" w:rsidRPr="00B83F09">
        <w:rPr>
          <w:rFonts w:cs="ArialMT"/>
          <w:lang w:bidi="th-TH"/>
        </w:rPr>
        <w:t xml:space="preserve"> India Private Limited having its registered office at </w:t>
      </w:r>
      <w:r w:rsidR="0002226B" w:rsidRPr="00B83F09">
        <w:rPr>
          <w:color w:val="2B2A29"/>
          <w:position w:val="2"/>
        </w:rPr>
        <w:t xml:space="preserve">504-505, 5th </w:t>
      </w:r>
      <w:r w:rsidR="0002226B" w:rsidRPr="00B83F09">
        <w:rPr>
          <w:color w:val="2B2A29"/>
          <w:spacing w:val="-3"/>
          <w:position w:val="2"/>
        </w:rPr>
        <w:t>Floor,</w:t>
      </w:r>
      <w:r w:rsidR="0002226B" w:rsidRPr="00B83F09">
        <w:rPr>
          <w:color w:val="2B2A29"/>
          <w:spacing w:val="-5"/>
          <w:position w:val="2"/>
        </w:rPr>
        <w:t xml:space="preserve"> </w:t>
      </w:r>
      <w:r w:rsidR="0002226B" w:rsidRPr="00B83F09">
        <w:rPr>
          <w:color w:val="2B2A29"/>
          <w:position w:val="2"/>
        </w:rPr>
        <w:t>Ratan</w:t>
      </w:r>
      <w:r w:rsidR="0002226B" w:rsidRPr="00B83F09">
        <w:rPr>
          <w:color w:val="2B2A29"/>
          <w:spacing w:val="-2"/>
          <w:position w:val="2"/>
        </w:rPr>
        <w:t xml:space="preserve"> </w:t>
      </w:r>
      <w:r w:rsidR="0002226B" w:rsidRPr="00B83F09">
        <w:rPr>
          <w:color w:val="2B2A29"/>
          <w:position w:val="2"/>
        </w:rPr>
        <w:t>Galaxie</w:t>
      </w:r>
      <w:r w:rsidR="0002226B" w:rsidRPr="00CB51E2" w:rsidDel="0002226B">
        <w:rPr>
          <w:rFonts w:cs="ArialMT"/>
          <w:lang w:bidi="th-TH"/>
        </w:rPr>
        <w:t xml:space="preserve"> </w:t>
      </w:r>
      <w:r w:rsidR="0002226B" w:rsidRPr="00B83F09">
        <w:rPr>
          <w:color w:val="2B2A29"/>
          <w:position w:val="2"/>
        </w:rPr>
        <w:t>Nehru Road,</w:t>
      </w:r>
      <w:r w:rsidR="0002226B" w:rsidRPr="00B83F09">
        <w:rPr>
          <w:color w:val="2B2A29"/>
          <w:spacing w:val="-3"/>
          <w:position w:val="2"/>
        </w:rPr>
        <w:t xml:space="preserve"> </w:t>
      </w:r>
      <w:r w:rsidR="0002226B" w:rsidRPr="00B83F09">
        <w:rPr>
          <w:color w:val="2B2A29"/>
          <w:position w:val="2"/>
        </w:rPr>
        <w:t>Mulund</w:t>
      </w:r>
      <w:r w:rsidR="0002226B" w:rsidRPr="00B83F09">
        <w:rPr>
          <w:color w:val="2B2A29"/>
          <w:spacing w:val="-1"/>
          <w:position w:val="2"/>
        </w:rPr>
        <w:t xml:space="preserve"> </w:t>
      </w:r>
      <w:r w:rsidR="0002226B" w:rsidRPr="00B83F09">
        <w:rPr>
          <w:color w:val="2B2A29"/>
          <w:spacing w:val="-3"/>
          <w:position w:val="2"/>
        </w:rPr>
        <w:t>West</w:t>
      </w:r>
      <w:r w:rsidR="0002226B" w:rsidRPr="00CB51E2" w:rsidDel="0002226B">
        <w:rPr>
          <w:rFonts w:cs="ArialMT"/>
          <w:lang w:bidi="th-TH"/>
        </w:rPr>
        <w:t xml:space="preserve"> </w:t>
      </w:r>
      <w:r w:rsidR="0002226B" w:rsidRPr="00B83F09">
        <w:rPr>
          <w:color w:val="2B2A29"/>
          <w:position w:val="5"/>
        </w:rPr>
        <w:t>Mumbai-400080</w:t>
      </w:r>
    </w:p>
    <w:p w14:paraId="29CE6FD3" w14:textId="4471DA1C" w:rsidR="000F3024" w:rsidRPr="000F3024" w:rsidRDefault="000F3024" w:rsidP="000F3024">
      <w:pPr>
        <w:pStyle w:val="ListParagraph"/>
        <w:widowControl w:val="0"/>
        <w:numPr>
          <w:ilvl w:val="0"/>
          <w:numId w:val="28"/>
        </w:numPr>
        <w:autoSpaceDE w:val="0"/>
        <w:autoSpaceDN w:val="0"/>
        <w:adjustRightInd w:val="0"/>
        <w:spacing w:after="0" w:line="325" w:lineRule="exact"/>
        <w:rPr>
          <w:rFonts w:cs="ArialMT"/>
          <w:lang w:bidi="th-TH"/>
        </w:rPr>
      </w:pPr>
      <w:r w:rsidRPr="000F3024">
        <w:rPr>
          <w:rFonts w:cs="ArialMT"/>
          <w:lang w:bidi="th-TH"/>
        </w:rPr>
        <w:t>“</w:t>
      </w:r>
      <w:r w:rsidRPr="00B83F09">
        <w:rPr>
          <w:rFonts w:cs="ArialMT"/>
          <w:b/>
          <w:bCs/>
          <w:lang w:bidi="th-TH"/>
        </w:rPr>
        <w:t>Invoice</w:t>
      </w:r>
      <w:r w:rsidRPr="000F3024">
        <w:rPr>
          <w:rFonts w:cs="ArialMT"/>
          <w:lang w:bidi="th-TH"/>
        </w:rPr>
        <w:t xml:space="preserve">” shall mean the </w:t>
      </w:r>
      <w:r w:rsidR="00BF4BBD" w:rsidRPr="000F3024">
        <w:rPr>
          <w:rFonts w:cs="ArialMT"/>
          <w:lang w:bidi="th-TH"/>
        </w:rPr>
        <w:t>invoice</w:t>
      </w:r>
      <w:r w:rsidRPr="000F3024">
        <w:rPr>
          <w:rFonts w:cs="ArialMT"/>
          <w:lang w:bidi="th-TH"/>
        </w:rPr>
        <w:t xml:space="preserve"> issued by the </w:t>
      </w:r>
      <w:r w:rsidR="00BF4BBD" w:rsidRPr="000F3024">
        <w:rPr>
          <w:rFonts w:cs="ArialMT"/>
          <w:lang w:bidi="th-TH"/>
        </w:rPr>
        <w:t>Authorized</w:t>
      </w:r>
      <w:r w:rsidRPr="000F3024">
        <w:rPr>
          <w:rFonts w:cs="ArialMT"/>
          <w:lang w:bidi="th-TH"/>
        </w:rPr>
        <w:t xml:space="preserve"> Sales Channel with regard to a particular Product purchased by the Customer. </w:t>
      </w:r>
    </w:p>
    <w:p w14:paraId="6FA4B2FD" w14:textId="2661F5AF" w:rsidR="00432341" w:rsidRDefault="00432341" w:rsidP="008B56E6">
      <w:pPr>
        <w:widowControl w:val="0"/>
        <w:autoSpaceDE w:val="0"/>
        <w:autoSpaceDN w:val="0"/>
        <w:adjustRightInd w:val="0"/>
        <w:spacing w:after="0" w:line="325" w:lineRule="exact"/>
        <w:rPr>
          <w:rFonts w:cs="ArialMT"/>
          <w:lang w:bidi="th-TH"/>
        </w:rPr>
      </w:pPr>
    </w:p>
    <w:p w14:paraId="1C737CBD" w14:textId="60B7D53D" w:rsidR="00432341" w:rsidRDefault="00432341" w:rsidP="00B83F09">
      <w:pPr>
        <w:pStyle w:val="ListParagraph"/>
        <w:widowControl w:val="0"/>
        <w:numPr>
          <w:ilvl w:val="0"/>
          <w:numId w:val="28"/>
        </w:numPr>
        <w:autoSpaceDE w:val="0"/>
        <w:autoSpaceDN w:val="0"/>
        <w:adjustRightInd w:val="0"/>
        <w:spacing w:after="0" w:line="325" w:lineRule="exact"/>
        <w:rPr>
          <w:rFonts w:cs="ArialMT"/>
          <w:lang w:bidi="th-TH"/>
        </w:rPr>
      </w:pPr>
      <w:r>
        <w:rPr>
          <w:rFonts w:cs="ArialMT"/>
          <w:lang w:bidi="th-TH"/>
        </w:rPr>
        <w:t>“</w:t>
      </w:r>
      <w:r w:rsidRPr="00B83F09">
        <w:rPr>
          <w:rFonts w:cs="ArialMT"/>
          <w:b/>
          <w:bCs/>
          <w:lang w:bidi="th-TH"/>
        </w:rPr>
        <w:t>Produc</w:t>
      </w:r>
      <w:r>
        <w:rPr>
          <w:rFonts w:cs="ArialMT"/>
          <w:lang w:bidi="th-TH"/>
        </w:rPr>
        <w:t xml:space="preserve">t” shall include </w:t>
      </w:r>
      <w:r w:rsidR="007C1FD8">
        <w:rPr>
          <w:rFonts w:cs="ArialMT"/>
          <w:lang w:val="en" w:bidi="th-TH"/>
        </w:rPr>
        <w:t>Lixil</w:t>
      </w:r>
      <w:r w:rsidRPr="00C000E0">
        <w:rPr>
          <w:rFonts w:cs="ArialMT"/>
          <w:lang w:val="en" w:bidi="th-TH"/>
        </w:rPr>
        <w:t xml:space="preserve"> </w:t>
      </w:r>
      <w:r w:rsidRPr="00C000E0">
        <w:rPr>
          <w:rFonts w:cs="ArialMT"/>
          <w:lang w:bidi="th-TH"/>
        </w:rPr>
        <w:t>India’s Sanitary ware Products (Sanitary Ware like Lavatories, Toilets, etc.), Bathing Products and Faucets</w:t>
      </w:r>
      <w:r>
        <w:rPr>
          <w:rFonts w:cs="ArialMT"/>
          <w:lang w:bidi="th-TH"/>
        </w:rPr>
        <w:t xml:space="preserve"> purchased through </w:t>
      </w:r>
      <w:r w:rsidR="00BF4BBD">
        <w:rPr>
          <w:rFonts w:cs="ArialMT"/>
          <w:lang w:bidi="th-TH"/>
        </w:rPr>
        <w:t>authorized</w:t>
      </w:r>
      <w:r>
        <w:rPr>
          <w:rFonts w:cs="ArialMT"/>
          <w:lang w:bidi="th-TH"/>
        </w:rPr>
        <w:t xml:space="preserve"> sales channel of </w:t>
      </w:r>
      <w:r w:rsidR="007C1FD8">
        <w:rPr>
          <w:rFonts w:cs="ArialMT"/>
          <w:lang w:bidi="th-TH"/>
        </w:rPr>
        <w:t xml:space="preserve">Lixil </w:t>
      </w:r>
      <w:r>
        <w:rPr>
          <w:rFonts w:cs="ArialMT"/>
          <w:lang w:bidi="th-TH"/>
        </w:rPr>
        <w:t>India.</w:t>
      </w:r>
    </w:p>
    <w:p w14:paraId="158516A2" w14:textId="156E387C" w:rsidR="00432341" w:rsidRDefault="00432341" w:rsidP="008B56E6">
      <w:pPr>
        <w:widowControl w:val="0"/>
        <w:autoSpaceDE w:val="0"/>
        <w:autoSpaceDN w:val="0"/>
        <w:adjustRightInd w:val="0"/>
        <w:spacing w:after="0" w:line="325" w:lineRule="exact"/>
        <w:rPr>
          <w:rFonts w:cs="ArialMT"/>
          <w:lang w:bidi="th-TH"/>
        </w:rPr>
      </w:pPr>
    </w:p>
    <w:p w14:paraId="2DC212A1" w14:textId="077C5F27" w:rsidR="000F3024" w:rsidRDefault="000F3024" w:rsidP="00B83F09">
      <w:pPr>
        <w:pStyle w:val="ListParagraph"/>
        <w:widowControl w:val="0"/>
        <w:numPr>
          <w:ilvl w:val="0"/>
          <w:numId w:val="28"/>
        </w:numPr>
        <w:autoSpaceDE w:val="0"/>
        <w:autoSpaceDN w:val="0"/>
        <w:adjustRightInd w:val="0"/>
        <w:spacing w:after="0" w:line="325" w:lineRule="exact"/>
        <w:rPr>
          <w:rFonts w:cs="ArialMT"/>
          <w:lang w:bidi="th-TH"/>
        </w:rPr>
      </w:pPr>
      <w:r>
        <w:rPr>
          <w:rFonts w:cs="ArialMT"/>
          <w:lang w:bidi="th-TH"/>
        </w:rPr>
        <w:t>“</w:t>
      </w:r>
      <w:r w:rsidRPr="00B83F09">
        <w:rPr>
          <w:rFonts w:cs="ArialMT"/>
          <w:b/>
          <w:bCs/>
          <w:lang w:bidi="th-TH"/>
        </w:rPr>
        <w:t>Warranty Commencement Date</w:t>
      </w:r>
      <w:r>
        <w:rPr>
          <w:rFonts w:cs="ArialMT"/>
          <w:lang w:bidi="th-TH"/>
        </w:rPr>
        <w:t xml:space="preserve">” shall mean the date of purchase of the Product by the Customer as mentioned in the </w:t>
      </w:r>
      <w:r w:rsidR="00BF4BBD">
        <w:rPr>
          <w:rFonts w:cs="ArialMT"/>
          <w:lang w:bidi="th-TH"/>
        </w:rPr>
        <w:t>Invoice</w:t>
      </w:r>
      <w:r>
        <w:rPr>
          <w:rFonts w:cs="ArialMT"/>
          <w:lang w:bidi="th-TH"/>
        </w:rPr>
        <w:t xml:space="preserve"> issued by the Authorised Sales Channel of </w:t>
      </w:r>
      <w:r w:rsidR="007C1FD8">
        <w:rPr>
          <w:rFonts w:cs="ArialMT"/>
          <w:lang w:bidi="th-TH"/>
        </w:rPr>
        <w:t>Lixil</w:t>
      </w:r>
      <w:r>
        <w:rPr>
          <w:rFonts w:cs="ArialMT"/>
          <w:lang w:bidi="th-TH"/>
        </w:rPr>
        <w:t xml:space="preserve"> India.</w:t>
      </w:r>
    </w:p>
    <w:p w14:paraId="095172CC" w14:textId="04609234" w:rsidR="000F3024" w:rsidRPr="00B83F09" w:rsidRDefault="000F3024" w:rsidP="00B83F09">
      <w:pPr>
        <w:pStyle w:val="ListParagraph"/>
        <w:rPr>
          <w:rFonts w:cs="ArialMT"/>
          <w:lang w:bidi="th-TH"/>
        </w:rPr>
      </w:pPr>
    </w:p>
    <w:p w14:paraId="14ADBA74" w14:textId="6B116A0D" w:rsidR="000F3024" w:rsidRDefault="000F3024" w:rsidP="00B83F09">
      <w:pPr>
        <w:pStyle w:val="ListParagraph"/>
        <w:widowControl w:val="0"/>
        <w:numPr>
          <w:ilvl w:val="0"/>
          <w:numId w:val="28"/>
        </w:numPr>
        <w:autoSpaceDE w:val="0"/>
        <w:autoSpaceDN w:val="0"/>
        <w:adjustRightInd w:val="0"/>
        <w:spacing w:after="0" w:line="325" w:lineRule="exact"/>
        <w:rPr>
          <w:rFonts w:cs="ArialMT"/>
          <w:lang w:bidi="th-TH"/>
        </w:rPr>
      </w:pPr>
      <w:r w:rsidRPr="00B83F09">
        <w:rPr>
          <w:rFonts w:cs="ArialMT"/>
          <w:lang w:bidi="th-TH"/>
        </w:rPr>
        <w:t>“</w:t>
      </w:r>
      <w:r w:rsidRPr="00B83F09">
        <w:rPr>
          <w:rFonts w:cs="ArialMT"/>
          <w:b/>
          <w:bCs/>
          <w:lang w:bidi="th-TH"/>
        </w:rPr>
        <w:t>Warranty Period</w:t>
      </w:r>
      <w:r w:rsidRPr="00B83F09">
        <w:rPr>
          <w:rFonts w:cs="ArialMT"/>
          <w:lang w:bidi="th-TH"/>
        </w:rPr>
        <w:t>” shall mean the</w:t>
      </w:r>
      <w:r w:rsidR="00BF4BBD">
        <w:rPr>
          <w:rFonts w:cs="ArialMT"/>
          <w:lang w:bidi="th-TH"/>
        </w:rPr>
        <w:t xml:space="preserve"> period commencing from the </w:t>
      </w:r>
      <w:r w:rsidRPr="00B83F09">
        <w:rPr>
          <w:rFonts w:cs="ArialMT"/>
          <w:lang w:bidi="th-TH"/>
        </w:rPr>
        <w:t xml:space="preserve">Warranty Commencement Date till such </w:t>
      </w:r>
      <w:r w:rsidRPr="00B83F09">
        <w:rPr>
          <w:rFonts w:cs="ArialMT"/>
          <w:lang w:bidi="th-TH"/>
        </w:rPr>
        <w:lastRenderedPageBreak/>
        <w:t xml:space="preserve">period as defined in Annexure I. </w:t>
      </w:r>
    </w:p>
    <w:p w14:paraId="67D6AC69" w14:textId="37EC6E58" w:rsidR="000F3024" w:rsidRPr="00B83F09" w:rsidRDefault="000F3024" w:rsidP="00B83F09">
      <w:pPr>
        <w:pStyle w:val="ListParagraph"/>
        <w:rPr>
          <w:rFonts w:cs="ArialMT"/>
          <w:lang w:bidi="th-TH"/>
        </w:rPr>
      </w:pPr>
    </w:p>
    <w:p w14:paraId="31A121CB" w14:textId="495B146A" w:rsidR="00432341" w:rsidRPr="00B83F09" w:rsidRDefault="00432341" w:rsidP="00B83F09">
      <w:pPr>
        <w:pStyle w:val="ListParagraph"/>
        <w:widowControl w:val="0"/>
        <w:numPr>
          <w:ilvl w:val="0"/>
          <w:numId w:val="28"/>
        </w:numPr>
        <w:autoSpaceDE w:val="0"/>
        <w:autoSpaceDN w:val="0"/>
        <w:adjustRightInd w:val="0"/>
        <w:spacing w:after="0" w:line="325" w:lineRule="exact"/>
        <w:rPr>
          <w:rFonts w:cs="ArialMT"/>
          <w:lang w:bidi="th-TH"/>
        </w:rPr>
      </w:pPr>
      <w:r w:rsidRPr="00B83F09">
        <w:rPr>
          <w:rFonts w:cs="ArialMT"/>
          <w:lang w:bidi="th-TH"/>
        </w:rPr>
        <w:t>“</w:t>
      </w:r>
      <w:r w:rsidRPr="00B83F09">
        <w:rPr>
          <w:rFonts w:cs="ArialMT"/>
          <w:b/>
          <w:bCs/>
          <w:lang w:bidi="th-TH"/>
        </w:rPr>
        <w:t>Warranty Policy</w:t>
      </w:r>
      <w:r w:rsidRPr="00B83F09">
        <w:rPr>
          <w:rFonts w:cs="ArialMT"/>
          <w:lang w:bidi="th-TH"/>
        </w:rPr>
        <w:t xml:space="preserve">” shall mean this warranty policy and shall include the amendments made thereto by </w:t>
      </w:r>
      <w:r w:rsidR="007C1FD8">
        <w:rPr>
          <w:rFonts w:cs="ArialMT"/>
          <w:lang w:bidi="th-TH"/>
        </w:rPr>
        <w:t>Lixil</w:t>
      </w:r>
      <w:r w:rsidRPr="00B83F09">
        <w:rPr>
          <w:rFonts w:cs="ArialMT"/>
          <w:lang w:bidi="th-TH"/>
        </w:rPr>
        <w:t xml:space="preserve"> India from time to time. </w:t>
      </w:r>
    </w:p>
    <w:p w14:paraId="0D9A46EF" w14:textId="77777777" w:rsidR="00432341" w:rsidRDefault="00432341" w:rsidP="008B56E6">
      <w:pPr>
        <w:widowControl w:val="0"/>
        <w:autoSpaceDE w:val="0"/>
        <w:autoSpaceDN w:val="0"/>
        <w:adjustRightInd w:val="0"/>
        <w:spacing w:after="0" w:line="325" w:lineRule="exact"/>
        <w:rPr>
          <w:rFonts w:cs="ArialMT"/>
          <w:lang w:bidi="th-TH"/>
        </w:rPr>
      </w:pPr>
    </w:p>
    <w:p w14:paraId="729FFEA9" w14:textId="77777777" w:rsidR="00432341" w:rsidRDefault="00432341" w:rsidP="008B56E6">
      <w:pPr>
        <w:widowControl w:val="0"/>
        <w:autoSpaceDE w:val="0"/>
        <w:autoSpaceDN w:val="0"/>
        <w:adjustRightInd w:val="0"/>
        <w:spacing w:after="0" w:line="325" w:lineRule="exact"/>
        <w:rPr>
          <w:rFonts w:cs="ArialMT"/>
          <w:lang w:bidi="th-TH"/>
        </w:rPr>
      </w:pPr>
    </w:p>
    <w:p w14:paraId="7EF9904D" w14:textId="77777777" w:rsidR="00432341" w:rsidRDefault="00432341" w:rsidP="008B56E6">
      <w:pPr>
        <w:widowControl w:val="0"/>
        <w:autoSpaceDE w:val="0"/>
        <w:autoSpaceDN w:val="0"/>
        <w:adjustRightInd w:val="0"/>
        <w:spacing w:after="0" w:line="325" w:lineRule="exact"/>
        <w:rPr>
          <w:rFonts w:cs="ArialMT"/>
          <w:lang w:bidi="th-TH"/>
        </w:rPr>
      </w:pPr>
    </w:p>
    <w:p w14:paraId="4721E45D" w14:textId="77777777" w:rsidR="00432341" w:rsidRDefault="00432341" w:rsidP="008B56E6">
      <w:pPr>
        <w:widowControl w:val="0"/>
        <w:autoSpaceDE w:val="0"/>
        <w:autoSpaceDN w:val="0"/>
        <w:adjustRightInd w:val="0"/>
        <w:spacing w:after="0" w:line="325" w:lineRule="exact"/>
        <w:rPr>
          <w:rFonts w:cs="ArialMT"/>
          <w:lang w:bidi="th-TH"/>
        </w:rPr>
      </w:pPr>
    </w:p>
    <w:p w14:paraId="7A42B081" w14:textId="79F0AAA3" w:rsidR="00432341" w:rsidRDefault="00432341" w:rsidP="008B56E6">
      <w:pPr>
        <w:widowControl w:val="0"/>
        <w:autoSpaceDE w:val="0"/>
        <w:autoSpaceDN w:val="0"/>
        <w:adjustRightInd w:val="0"/>
        <w:spacing w:after="0" w:line="325" w:lineRule="exact"/>
        <w:rPr>
          <w:rFonts w:cs="ArialMT"/>
          <w:lang w:bidi="th-TH"/>
        </w:rPr>
      </w:pPr>
    </w:p>
    <w:p w14:paraId="6B7A3434" w14:textId="06FA692B" w:rsidR="000F3024" w:rsidRPr="00B83F09" w:rsidRDefault="000F3024" w:rsidP="00B83F09">
      <w:pPr>
        <w:pStyle w:val="ListParagraph"/>
        <w:widowControl w:val="0"/>
        <w:numPr>
          <w:ilvl w:val="0"/>
          <w:numId w:val="27"/>
        </w:numPr>
        <w:autoSpaceDE w:val="0"/>
        <w:autoSpaceDN w:val="0"/>
        <w:adjustRightInd w:val="0"/>
        <w:spacing w:after="0" w:line="325" w:lineRule="exact"/>
        <w:rPr>
          <w:lang w:val="en"/>
        </w:rPr>
      </w:pPr>
      <w:r>
        <w:rPr>
          <w:rFonts w:cs="ArialMT"/>
          <w:lang w:bidi="th-TH"/>
        </w:rPr>
        <w:t xml:space="preserve">The Warranty against any Product </w:t>
      </w:r>
      <w:r w:rsidR="00BF4BBD">
        <w:rPr>
          <w:rFonts w:cs="ArialMT"/>
          <w:lang w:bidi="th-TH"/>
        </w:rPr>
        <w:t>shall</w:t>
      </w:r>
      <w:r w:rsidR="00BF4BBD" w:rsidRPr="00BF4BBD">
        <w:rPr>
          <w:rFonts w:cs="ArialMT"/>
          <w:lang w:bidi="th-TH"/>
        </w:rPr>
        <w:t xml:space="preserve"> commences</w:t>
      </w:r>
      <w:r w:rsidR="00D469C2" w:rsidRPr="00B83F09">
        <w:rPr>
          <w:rFonts w:cs="ArialMT"/>
          <w:lang w:bidi="th-TH"/>
        </w:rPr>
        <w:t xml:space="preserve"> from </w:t>
      </w:r>
      <w:r w:rsidR="00BD5C7F" w:rsidRPr="00B83F09">
        <w:rPr>
          <w:rFonts w:cs="ArialMT"/>
          <w:lang w:bidi="th-TH"/>
        </w:rPr>
        <w:t xml:space="preserve">the </w:t>
      </w:r>
      <w:r>
        <w:rPr>
          <w:rFonts w:cs="ArialMT"/>
          <w:lang w:bidi="th-TH"/>
        </w:rPr>
        <w:t>Warranty Commencement Date</w:t>
      </w:r>
      <w:r w:rsidR="00BD5C7F" w:rsidRPr="00B83F09">
        <w:rPr>
          <w:rFonts w:cs="ArialMT"/>
          <w:lang w:bidi="th-TH"/>
        </w:rPr>
        <w:t xml:space="preserve"> and shall continue to be valid </w:t>
      </w:r>
      <w:r>
        <w:rPr>
          <w:rFonts w:cs="ArialMT"/>
          <w:lang w:bidi="th-TH"/>
        </w:rPr>
        <w:t xml:space="preserve">for Warranty Period as defined in Annexure I except for such cases as described in the Warranty Policy. </w:t>
      </w:r>
    </w:p>
    <w:p w14:paraId="4A31AC18" w14:textId="64EC4255" w:rsidR="00D469C2" w:rsidRPr="000F3024" w:rsidRDefault="00B93640" w:rsidP="00B83F09">
      <w:pPr>
        <w:pStyle w:val="ListParagraph"/>
        <w:widowControl w:val="0"/>
        <w:numPr>
          <w:ilvl w:val="0"/>
          <w:numId w:val="27"/>
        </w:numPr>
        <w:autoSpaceDE w:val="0"/>
        <w:autoSpaceDN w:val="0"/>
        <w:adjustRightInd w:val="0"/>
        <w:spacing w:after="0" w:line="325" w:lineRule="exact"/>
        <w:rPr>
          <w:lang w:val="en"/>
        </w:rPr>
      </w:pPr>
      <w:r w:rsidRPr="000F3024">
        <w:rPr>
          <w:lang w:val="en"/>
        </w:rPr>
        <w:t>Warranty includes repa</w:t>
      </w:r>
      <w:r w:rsidR="00471FC5" w:rsidRPr="000F3024">
        <w:rPr>
          <w:lang w:val="en"/>
        </w:rPr>
        <w:t xml:space="preserve">iring of defective </w:t>
      </w:r>
      <w:r w:rsidR="00591EE3" w:rsidRPr="000F3024">
        <w:rPr>
          <w:lang w:val="en"/>
        </w:rPr>
        <w:t>Product</w:t>
      </w:r>
      <w:r w:rsidR="00471FC5" w:rsidRPr="000F3024">
        <w:rPr>
          <w:lang w:val="en"/>
        </w:rPr>
        <w:t>/part</w:t>
      </w:r>
      <w:r w:rsidRPr="000F3024">
        <w:rPr>
          <w:lang w:val="en"/>
        </w:rPr>
        <w:t>s and does not apply to damage</w:t>
      </w:r>
      <w:r w:rsidR="007F7664" w:rsidRPr="000F3024">
        <w:rPr>
          <w:lang w:val="en"/>
        </w:rPr>
        <w:t xml:space="preserve"> of </w:t>
      </w:r>
      <w:r w:rsidR="00591EE3" w:rsidRPr="000F3024">
        <w:rPr>
          <w:lang w:val="en"/>
        </w:rPr>
        <w:t xml:space="preserve">Products </w:t>
      </w:r>
      <w:r w:rsidRPr="000F3024">
        <w:rPr>
          <w:lang w:val="en"/>
        </w:rPr>
        <w:t>resulting from abnormal use, misuse, abuse, neglect or accident.</w:t>
      </w:r>
      <w:r w:rsidR="00C000E0" w:rsidRPr="00C000E0">
        <w:t xml:space="preserve"> The Product may consist of several different parts and different parts may be covered by a different </w:t>
      </w:r>
      <w:r w:rsidR="00591EE3" w:rsidRPr="00C000E0">
        <w:t>Warranty Period</w:t>
      </w:r>
      <w:r w:rsidR="000F3024">
        <w:t>as described in Annexure I.</w:t>
      </w:r>
    </w:p>
    <w:p w14:paraId="6EA402A3" w14:textId="77777777" w:rsidR="007F7664" w:rsidRPr="00B93640" w:rsidRDefault="007F7664" w:rsidP="008B56E6">
      <w:pPr>
        <w:widowControl w:val="0"/>
        <w:autoSpaceDE w:val="0"/>
        <w:autoSpaceDN w:val="0"/>
        <w:adjustRightInd w:val="0"/>
        <w:spacing w:after="0" w:line="325" w:lineRule="exact"/>
        <w:rPr>
          <w:rFonts w:cs="ArialMT"/>
          <w:lang w:bidi="th-TH"/>
        </w:rPr>
      </w:pPr>
    </w:p>
    <w:p w14:paraId="751248FF" w14:textId="77777777" w:rsidR="002F617E" w:rsidRPr="00DC0F69" w:rsidRDefault="002F617E">
      <w:pPr>
        <w:widowControl w:val="0"/>
        <w:overflowPunct w:val="0"/>
        <w:autoSpaceDE w:val="0"/>
        <w:autoSpaceDN w:val="0"/>
        <w:adjustRightInd w:val="0"/>
        <w:spacing w:after="0" w:line="317" w:lineRule="auto"/>
        <w:jc w:val="both"/>
        <w:rPr>
          <w:rFonts w:cs="Arial"/>
          <w:sz w:val="20"/>
          <w:szCs w:val="20"/>
        </w:rPr>
      </w:pPr>
    </w:p>
    <w:p w14:paraId="1F913185" w14:textId="77777777" w:rsidR="006A6138" w:rsidRPr="001D30A0" w:rsidRDefault="006A6138" w:rsidP="001D30A0">
      <w:pPr>
        <w:autoSpaceDE w:val="0"/>
        <w:autoSpaceDN w:val="0"/>
        <w:adjustRightInd w:val="0"/>
        <w:spacing w:after="0" w:line="240" w:lineRule="auto"/>
        <w:rPr>
          <w:rFonts w:cs="TimesNewRomanPSMT"/>
          <w:b/>
          <w:bCs/>
          <w:sz w:val="18"/>
          <w:szCs w:val="18"/>
          <w:lang w:bidi="th-TH"/>
        </w:rPr>
      </w:pPr>
    </w:p>
    <w:p w14:paraId="20258B7E" w14:textId="130C1D47" w:rsidR="00A651CA" w:rsidRPr="000F3024" w:rsidRDefault="00F054CC" w:rsidP="000F3024">
      <w:pPr>
        <w:pStyle w:val="ListParagraph"/>
        <w:widowControl w:val="0"/>
        <w:numPr>
          <w:ilvl w:val="0"/>
          <w:numId w:val="27"/>
        </w:numPr>
        <w:autoSpaceDE w:val="0"/>
        <w:autoSpaceDN w:val="0"/>
        <w:adjustRightInd w:val="0"/>
        <w:spacing w:after="0" w:line="325" w:lineRule="exact"/>
        <w:rPr>
          <w:rFonts w:cs="ArialMT"/>
          <w:lang w:bidi="th-TH"/>
        </w:rPr>
      </w:pPr>
      <w:r w:rsidRPr="00F054CC">
        <w:rPr>
          <w:rFonts w:cs="ArialMT"/>
          <w:lang w:bidi="th-TH"/>
        </w:rPr>
        <w:t xml:space="preserve">During the </w:t>
      </w:r>
      <w:r w:rsidR="000F3024" w:rsidRPr="00F054CC">
        <w:rPr>
          <w:rFonts w:cs="ArialMT"/>
          <w:lang w:bidi="th-TH"/>
        </w:rPr>
        <w:t>Warranty Per</w:t>
      </w:r>
      <w:r w:rsidR="000F3024">
        <w:rPr>
          <w:rFonts w:cs="ArialMT"/>
          <w:lang w:bidi="th-TH"/>
        </w:rPr>
        <w:t xml:space="preserve">iod </w:t>
      </w:r>
      <w:r>
        <w:rPr>
          <w:rFonts w:cs="ArialMT"/>
          <w:lang w:bidi="th-TH"/>
        </w:rPr>
        <w:t xml:space="preserve">if (in the opinion of </w:t>
      </w:r>
      <w:r w:rsidR="007C1FD8">
        <w:rPr>
          <w:rFonts w:cs="ArialMT"/>
          <w:lang w:bidi="th-TH"/>
        </w:rPr>
        <w:t>Lixil</w:t>
      </w:r>
      <w:r>
        <w:rPr>
          <w:rFonts w:cs="ArialMT"/>
          <w:lang w:bidi="th-TH"/>
        </w:rPr>
        <w:t xml:space="preserve"> </w:t>
      </w:r>
      <w:r w:rsidRPr="00F054CC">
        <w:rPr>
          <w:rFonts w:cs="ArialMT"/>
          <w:lang w:bidi="th-TH"/>
        </w:rPr>
        <w:t>India) the defect is due to defects in the material or</w:t>
      </w:r>
      <w:r w:rsidR="000F3024">
        <w:rPr>
          <w:rFonts w:cs="ArialMT"/>
          <w:lang w:bidi="th-TH"/>
        </w:rPr>
        <w:t xml:space="preserve"> </w:t>
      </w:r>
      <w:r w:rsidRPr="00B83F09">
        <w:rPr>
          <w:rFonts w:cs="ArialMT"/>
          <w:lang w:bidi="th-TH"/>
        </w:rPr>
        <w:t xml:space="preserve">workmanship, </w:t>
      </w:r>
      <w:r w:rsidR="007C1FD8">
        <w:rPr>
          <w:rFonts w:cs="ArialMT"/>
          <w:lang w:bidi="th-TH"/>
        </w:rPr>
        <w:t>Lixil</w:t>
      </w:r>
      <w:r w:rsidRPr="00B83F09">
        <w:rPr>
          <w:rFonts w:cs="ArialMT"/>
          <w:lang w:bidi="th-TH"/>
        </w:rPr>
        <w:t xml:space="preserve"> India or its Authorized Service Franchisee/Representative will, at it</w:t>
      </w:r>
      <w:r w:rsidR="00471FC5" w:rsidRPr="00B83F09">
        <w:rPr>
          <w:rFonts w:cs="ArialMT"/>
          <w:lang w:bidi="th-TH"/>
        </w:rPr>
        <w:t>s sole discretion</w:t>
      </w:r>
      <w:r w:rsidRPr="00B83F09">
        <w:rPr>
          <w:rFonts w:cs="ArialMT"/>
          <w:lang w:bidi="th-TH"/>
        </w:rPr>
        <w:t>,</w:t>
      </w:r>
      <w:r w:rsidR="000F3024">
        <w:rPr>
          <w:rFonts w:cs="ArialMT"/>
          <w:lang w:bidi="th-TH"/>
        </w:rPr>
        <w:t xml:space="preserve"> </w:t>
      </w:r>
      <w:r w:rsidRPr="000F3024">
        <w:rPr>
          <w:rFonts w:cs="ArialMT"/>
          <w:lang w:bidi="th-TH"/>
        </w:rPr>
        <w:t xml:space="preserve">repair or replace free of cost, any defective component or part of the </w:t>
      </w:r>
      <w:r w:rsidR="00471FC5" w:rsidRPr="000F3024">
        <w:rPr>
          <w:rFonts w:cs="ArialMT"/>
          <w:lang w:bidi="th-TH"/>
        </w:rPr>
        <w:t>product, subject</w:t>
      </w:r>
      <w:r w:rsidRPr="000F3024">
        <w:rPr>
          <w:rFonts w:cs="ArialMT"/>
          <w:lang w:bidi="th-TH"/>
        </w:rPr>
        <w:t xml:space="preserve"> to the terms and conditions described below:</w:t>
      </w:r>
    </w:p>
    <w:p w14:paraId="5B6521E3" w14:textId="77777777" w:rsidR="00591EE3" w:rsidRDefault="00591EE3" w:rsidP="00A651CA">
      <w:pPr>
        <w:widowControl w:val="0"/>
        <w:overflowPunct w:val="0"/>
        <w:autoSpaceDE w:val="0"/>
        <w:autoSpaceDN w:val="0"/>
        <w:adjustRightInd w:val="0"/>
        <w:spacing w:after="0" w:line="308" w:lineRule="auto"/>
        <w:jc w:val="both"/>
        <w:rPr>
          <w:rFonts w:ascii="Times New Roman" w:hAnsi="Times New Roman"/>
          <w:sz w:val="24"/>
          <w:szCs w:val="24"/>
        </w:rPr>
      </w:pPr>
    </w:p>
    <w:p w14:paraId="51D1D562" w14:textId="77777777" w:rsidR="003D60CC" w:rsidRPr="00AB6950" w:rsidRDefault="003D60CC" w:rsidP="003D60CC">
      <w:pPr>
        <w:widowControl w:val="0"/>
        <w:autoSpaceDE w:val="0"/>
        <w:autoSpaceDN w:val="0"/>
        <w:adjustRightInd w:val="0"/>
        <w:spacing w:after="0" w:line="35" w:lineRule="exact"/>
        <w:rPr>
          <w:sz w:val="20"/>
          <w:szCs w:val="20"/>
        </w:rPr>
      </w:pPr>
    </w:p>
    <w:p w14:paraId="79F3FB39" w14:textId="749AEF63" w:rsidR="00AE3C0F" w:rsidRDefault="00AB6950" w:rsidP="00B83F09">
      <w:pPr>
        <w:pStyle w:val="ListParagraph"/>
        <w:widowControl w:val="0"/>
        <w:numPr>
          <w:ilvl w:val="0"/>
          <w:numId w:val="27"/>
        </w:numPr>
        <w:autoSpaceDE w:val="0"/>
        <w:autoSpaceDN w:val="0"/>
        <w:adjustRightInd w:val="0"/>
        <w:spacing w:after="0" w:line="325" w:lineRule="exact"/>
        <w:rPr>
          <w:rFonts w:cs="Arial"/>
        </w:rPr>
      </w:pPr>
      <w:r w:rsidRPr="00B877D9">
        <w:rPr>
          <w:rFonts w:cs="Arial"/>
        </w:rPr>
        <w:t xml:space="preserve"> </w:t>
      </w:r>
      <w:r w:rsidR="007C1FD8">
        <w:rPr>
          <w:rFonts w:cs="Arial"/>
        </w:rPr>
        <w:t>Lixil</w:t>
      </w:r>
      <w:r w:rsidR="00591EE3">
        <w:rPr>
          <w:rFonts w:cs="Arial"/>
        </w:rPr>
        <w:t xml:space="preserve"> India sells its Product only through Authorised </w:t>
      </w:r>
      <w:r w:rsidR="000F3024">
        <w:rPr>
          <w:rFonts w:cs="Arial"/>
        </w:rPr>
        <w:t>Sales Channel.</w:t>
      </w:r>
      <w:r w:rsidR="00591EE3">
        <w:rPr>
          <w:rFonts w:cs="Arial"/>
        </w:rPr>
        <w:t xml:space="preserve"> </w:t>
      </w:r>
      <w:r w:rsidR="007C1FD8">
        <w:rPr>
          <w:rFonts w:cs="Arial"/>
        </w:rPr>
        <w:t>Lixil</w:t>
      </w:r>
      <w:r w:rsidR="000F3024">
        <w:rPr>
          <w:rFonts w:cs="Arial"/>
        </w:rPr>
        <w:t xml:space="preserve"> India</w:t>
      </w:r>
      <w:r w:rsidR="00591EE3">
        <w:rPr>
          <w:rFonts w:cs="Arial"/>
        </w:rPr>
        <w:t xml:space="preserve"> strongly recommends to purchase the </w:t>
      </w:r>
      <w:r w:rsidR="000F3024">
        <w:rPr>
          <w:rFonts w:cs="Arial"/>
        </w:rPr>
        <w:t xml:space="preserve">Product </w:t>
      </w:r>
      <w:r w:rsidR="00591EE3">
        <w:rPr>
          <w:rFonts w:cs="Arial"/>
        </w:rPr>
        <w:t xml:space="preserve">through our </w:t>
      </w:r>
      <w:r w:rsidR="000F3024">
        <w:rPr>
          <w:rFonts w:cs="Arial"/>
        </w:rPr>
        <w:t xml:space="preserve">Authorised Sales Channel </w:t>
      </w:r>
      <w:r w:rsidR="00591EE3">
        <w:rPr>
          <w:rFonts w:cs="Arial"/>
        </w:rPr>
        <w:t xml:space="preserve">only. </w:t>
      </w:r>
      <w:r w:rsidR="00AE3C0F">
        <w:rPr>
          <w:rFonts w:cs="Arial"/>
        </w:rPr>
        <w:t>Any Product purch</w:t>
      </w:r>
      <w:r w:rsidR="000F3024">
        <w:rPr>
          <w:rFonts w:cs="Arial"/>
        </w:rPr>
        <w:t>a</w:t>
      </w:r>
      <w:r w:rsidR="00AE3C0F">
        <w:rPr>
          <w:rFonts w:cs="Arial"/>
        </w:rPr>
        <w:t xml:space="preserve">sed </w:t>
      </w:r>
      <w:r w:rsidR="00BF4BBD">
        <w:rPr>
          <w:rFonts w:cs="Arial"/>
        </w:rPr>
        <w:t>through</w:t>
      </w:r>
      <w:r w:rsidR="00AE3C0F">
        <w:rPr>
          <w:rFonts w:cs="Arial"/>
        </w:rPr>
        <w:t xml:space="preserve"> </w:t>
      </w:r>
      <w:r w:rsidR="00BF4BBD">
        <w:rPr>
          <w:rFonts w:cs="Arial"/>
        </w:rPr>
        <w:t>unauthorized</w:t>
      </w:r>
      <w:r w:rsidR="00AE3C0F">
        <w:rPr>
          <w:rFonts w:cs="Arial"/>
        </w:rPr>
        <w:t xml:space="preserve"> </w:t>
      </w:r>
      <w:r w:rsidR="0039218E">
        <w:rPr>
          <w:rFonts w:cs="Arial"/>
        </w:rPr>
        <w:t xml:space="preserve">Sales Channel </w:t>
      </w:r>
      <w:r w:rsidR="00AE3C0F">
        <w:rPr>
          <w:rFonts w:cs="Arial"/>
        </w:rPr>
        <w:t xml:space="preserve">can be void of Warranty and aftersales services. </w:t>
      </w:r>
    </w:p>
    <w:p w14:paraId="1FF9A5C2" w14:textId="17BA68CB" w:rsidR="003D60CC" w:rsidRDefault="00D76A5E" w:rsidP="00B83F09">
      <w:pPr>
        <w:pStyle w:val="ListParagraph"/>
        <w:widowControl w:val="0"/>
        <w:numPr>
          <w:ilvl w:val="0"/>
          <w:numId w:val="27"/>
        </w:numPr>
        <w:autoSpaceDE w:val="0"/>
        <w:autoSpaceDN w:val="0"/>
        <w:adjustRightInd w:val="0"/>
        <w:spacing w:after="0" w:line="325" w:lineRule="exact"/>
        <w:rPr>
          <w:rFonts w:cs="Arial"/>
        </w:rPr>
      </w:pPr>
      <w:r>
        <w:rPr>
          <w:rFonts w:cs="Arial"/>
        </w:rPr>
        <w:t xml:space="preserve">Warranty is applicable only </w:t>
      </w:r>
      <w:r w:rsidR="00313CB2">
        <w:rPr>
          <w:rFonts w:cs="Arial"/>
        </w:rPr>
        <w:t xml:space="preserve">if </w:t>
      </w:r>
      <w:r w:rsidR="0039218E">
        <w:rPr>
          <w:rFonts w:cs="Arial"/>
        </w:rPr>
        <w:t xml:space="preserve">the Customer </w:t>
      </w:r>
      <w:r w:rsidR="00313CB2">
        <w:rPr>
          <w:rFonts w:cs="Arial"/>
        </w:rPr>
        <w:t xml:space="preserve">has registered the </w:t>
      </w:r>
      <w:r w:rsidR="00AE3C0F">
        <w:rPr>
          <w:rFonts w:cs="Arial"/>
        </w:rPr>
        <w:t xml:space="preserve">Products </w:t>
      </w:r>
      <w:r w:rsidR="00313CB2">
        <w:rPr>
          <w:rFonts w:cs="Arial"/>
        </w:rPr>
        <w:t>with company through E-Warranty</w:t>
      </w:r>
      <w:r w:rsidR="0068068F">
        <w:rPr>
          <w:rFonts w:cs="Arial"/>
        </w:rPr>
        <w:t xml:space="preserve"> registration process (avai</w:t>
      </w:r>
      <w:r w:rsidR="00D1733D">
        <w:rPr>
          <w:rFonts w:cs="Arial"/>
        </w:rPr>
        <w:t>l</w:t>
      </w:r>
      <w:r w:rsidR="0068068F">
        <w:rPr>
          <w:rFonts w:cs="Arial"/>
        </w:rPr>
        <w:t>able at company website</w:t>
      </w:r>
      <w:r w:rsidR="00AE3C0F">
        <w:rPr>
          <w:rFonts w:cs="Arial"/>
        </w:rPr>
        <w:t xml:space="preserve"> </w:t>
      </w:r>
      <w:r w:rsidR="002B4487">
        <w:rPr>
          <w:rFonts w:cs="Arial"/>
        </w:rPr>
        <w:t>-</w:t>
      </w:r>
      <w:r w:rsidR="00E0304D" w:rsidRPr="00E0304D">
        <w:rPr>
          <w:rFonts w:cs="ArialMT"/>
          <w:lang w:bidi="th-TH"/>
        </w:rPr>
        <w:t xml:space="preserve"> </w:t>
      </w:r>
      <w:r w:rsidR="00E0304D">
        <w:rPr>
          <w:rFonts w:cs="ArialMT"/>
          <w:lang w:bidi="th-TH"/>
        </w:rPr>
        <w:t>www.americanstandard.in</w:t>
      </w:r>
      <w:r w:rsidR="002B4487">
        <w:rPr>
          <w:rFonts w:cs="Arial"/>
        </w:rPr>
        <w:t>)</w:t>
      </w:r>
      <w:r w:rsidR="0068068F">
        <w:rPr>
          <w:rFonts w:cs="Arial"/>
        </w:rPr>
        <w:t xml:space="preserve"> and </w:t>
      </w:r>
      <w:r w:rsidR="00625F92">
        <w:rPr>
          <w:rFonts w:cs="Arial"/>
        </w:rPr>
        <w:t>producing valid</w:t>
      </w:r>
      <w:r w:rsidR="0068068F">
        <w:rPr>
          <w:rFonts w:cs="Arial"/>
        </w:rPr>
        <w:t xml:space="preserve"> E-Warranty Certificate at the time of service </w:t>
      </w:r>
      <w:r w:rsidR="00D1733D">
        <w:rPr>
          <w:rFonts w:cs="Arial"/>
        </w:rPr>
        <w:t>visit. In</w:t>
      </w:r>
      <w:r w:rsidR="0068068F">
        <w:rPr>
          <w:rFonts w:cs="Arial"/>
        </w:rPr>
        <w:t xml:space="preserve"> case customer is unable to produce E-Warranty Certificate/Valid Serial Number of </w:t>
      </w:r>
      <w:r w:rsidR="00D1733D">
        <w:rPr>
          <w:rFonts w:cs="Arial"/>
        </w:rPr>
        <w:t>product, warranty</w:t>
      </w:r>
      <w:r w:rsidR="0068068F">
        <w:rPr>
          <w:rFonts w:cs="Arial"/>
        </w:rPr>
        <w:t xml:space="preserve"> terms will be applicable at sole discretion of </w:t>
      </w:r>
      <w:r w:rsidR="00D5173E">
        <w:rPr>
          <w:rFonts w:cs="Arial"/>
        </w:rPr>
        <w:t xml:space="preserve">Lixil </w:t>
      </w:r>
      <w:r w:rsidR="0068068F">
        <w:rPr>
          <w:rFonts w:cs="Arial"/>
        </w:rPr>
        <w:t>India.</w:t>
      </w:r>
    </w:p>
    <w:p w14:paraId="4758B441" w14:textId="77777777" w:rsidR="00AE3C0F" w:rsidRDefault="00AE3C0F" w:rsidP="00B83F09">
      <w:pPr>
        <w:widowControl w:val="0"/>
        <w:overflowPunct w:val="0"/>
        <w:autoSpaceDE w:val="0"/>
        <w:autoSpaceDN w:val="0"/>
        <w:adjustRightInd w:val="0"/>
        <w:spacing w:after="0" w:line="240" w:lineRule="auto"/>
        <w:ind w:left="720"/>
        <w:jc w:val="both"/>
        <w:rPr>
          <w:rFonts w:cs="Arial"/>
        </w:rPr>
      </w:pPr>
    </w:p>
    <w:p w14:paraId="310804F8" w14:textId="4EA11278" w:rsidR="00AE3C0F" w:rsidRPr="00B877D9" w:rsidRDefault="007C1FD8" w:rsidP="00B83F09">
      <w:pPr>
        <w:pStyle w:val="ListParagraph"/>
        <w:widowControl w:val="0"/>
        <w:numPr>
          <w:ilvl w:val="0"/>
          <w:numId w:val="27"/>
        </w:numPr>
        <w:autoSpaceDE w:val="0"/>
        <w:autoSpaceDN w:val="0"/>
        <w:adjustRightInd w:val="0"/>
        <w:spacing w:after="0" w:line="325" w:lineRule="exact"/>
        <w:rPr>
          <w:rFonts w:cs="Arial"/>
        </w:rPr>
      </w:pPr>
      <w:r>
        <w:rPr>
          <w:rFonts w:cs="Arial"/>
        </w:rPr>
        <w:t>Lixil</w:t>
      </w:r>
      <w:r w:rsidR="00AE3C0F" w:rsidRPr="00B877D9">
        <w:rPr>
          <w:rFonts w:cs="Arial"/>
        </w:rPr>
        <w:t xml:space="preserve"> India</w:t>
      </w:r>
      <w:r w:rsidR="00AE3C0F">
        <w:rPr>
          <w:rFonts w:cs="Arial"/>
        </w:rPr>
        <w:t xml:space="preserve"> or its Authorized Service</w:t>
      </w:r>
      <w:r w:rsidR="00AE3C0F" w:rsidRPr="00B877D9">
        <w:rPr>
          <w:rFonts w:cs="Arial"/>
        </w:rPr>
        <w:t xml:space="preserve"> Franchisee</w:t>
      </w:r>
      <w:r w:rsidR="00AE3C0F" w:rsidRPr="00B877D9">
        <w:rPr>
          <w:rFonts w:cs="ArialMT"/>
          <w:lang w:bidi="th-TH"/>
        </w:rPr>
        <w:t>/Representative</w:t>
      </w:r>
      <w:r w:rsidR="00AE3C0F" w:rsidRPr="00B877D9">
        <w:rPr>
          <w:rFonts w:cs="Arial"/>
        </w:rPr>
        <w:t xml:space="preserve"> solely can service/repair the Product.</w:t>
      </w:r>
    </w:p>
    <w:p w14:paraId="1BB37264" w14:textId="77777777" w:rsidR="003D60CC" w:rsidRPr="00B877D9" w:rsidRDefault="003D60CC" w:rsidP="003D60CC">
      <w:pPr>
        <w:widowControl w:val="0"/>
        <w:autoSpaceDE w:val="0"/>
        <w:autoSpaceDN w:val="0"/>
        <w:adjustRightInd w:val="0"/>
        <w:spacing w:after="0" w:line="262" w:lineRule="exact"/>
        <w:rPr>
          <w:rFonts w:cs="Arial"/>
        </w:rPr>
      </w:pPr>
    </w:p>
    <w:p w14:paraId="4E382711" w14:textId="1D90586C" w:rsidR="00FD1F3F" w:rsidRPr="00FD1F3F" w:rsidRDefault="007C1FD8" w:rsidP="00B83F09">
      <w:pPr>
        <w:pStyle w:val="ListParagraph"/>
        <w:widowControl w:val="0"/>
        <w:numPr>
          <w:ilvl w:val="0"/>
          <w:numId w:val="27"/>
        </w:numPr>
        <w:autoSpaceDE w:val="0"/>
        <w:autoSpaceDN w:val="0"/>
        <w:adjustRightInd w:val="0"/>
        <w:spacing w:after="0" w:line="325" w:lineRule="exact"/>
        <w:rPr>
          <w:rFonts w:cs="Arial"/>
          <w:b/>
          <w:bCs/>
        </w:rPr>
      </w:pPr>
      <w:r>
        <w:rPr>
          <w:rFonts w:cs="Arial"/>
        </w:rPr>
        <w:t>Lixil</w:t>
      </w:r>
      <w:r w:rsidR="00FD1F3F" w:rsidRPr="00FD1F3F">
        <w:rPr>
          <w:rFonts w:cs="Arial"/>
        </w:rPr>
        <w:t xml:space="preserve"> India is not bound by any obligation to carry out repairs/replacement in specified time period, while every effort will be made by </w:t>
      </w:r>
      <w:r>
        <w:rPr>
          <w:rFonts w:cs="Arial"/>
        </w:rPr>
        <w:t>Lixil</w:t>
      </w:r>
      <w:r w:rsidR="00FD1F3F" w:rsidRPr="00FD1F3F">
        <w:rPr>
          <w:rFonts w:cs="Arial"/>
        </w:rPr>
        <w:t xml:space="preserve"> India to carry out repairs/replacement at earliest.    </w:t>
      </w:r>
    </w:p>
    <w:p w14:paraId="304F1C44" w14:textId="77777777" w:rsidR="003D60CC" w:rsidRPr="00B877D9" w:rsidRDefault="003D60CC" w:rsidP="003D60CC">
      <w:pPr>
        <w:widowControl w:val="0"/>
        <w:autoSpaceDE w:val="0"/>
        <w:autoSpaceDN w:val="0"/>
        <w:adjustRightInd w:val="0"/>
        <w:spacing w:after="0" w:line="197" w:lineRule="exact"/>
        <w:rPr>
          <w:rFonts w:cs="Arial"/>
        </w:rPr>
      </w:pPr>
    </w:p>
    <w:p w14:paraId="65FC2083" w14:textId="459CE13B" w:rsidR="003D60CC" w:rsidRPr="009D6FC1" w:rsidRDefault="003D60CC" w:rsidP="00B83F09">
      <w:pPr>
        <w:pStyle w:val="ListParagraph"/>
        <w:widowControl w:val="0"/>
        <w:numPr>
          <w:ilvl w:val="0"/>
          <w:numId w:val="27"/>
        </w:numPr>
        <w:autoSpaceDE w:val="0"/>
        <w:autoSpaceDN w:val="0"/>
        <w:adjustRightInd w:val="0"/>
        <w:spacing w:after="0" w:line="325" w:lineRule="exact"/>
        <w:rPr>
          <w:rFonts w:cs="Arial"/>
        </w:rPr>
      </w:pPr>
      <w:r w:rsidRPr="009D6FC1">
        <w:rPr>
          <w:rFonts w:cs="Arial"/>
        </w:rPr>
        <w:t>This warranty is only effective if proof of purchase (o</w:t>
      </w:r>
      <w:r w:rsidR="00C20A3B">
        <w:rPr>
          <w:rFonts w:cs="Arial"/>
        </w:rPr>
        <w:t>riginal sales/purchase Tax Invoice</w:t>
      </w:r>
      <w:r w:rsidRPr="009D6FC1">
        <w:rPr>
          <w:rFonts w:cs="Arial"/>
        </w:rPr>
        <w:t>)</w:t>
      </w:r>
      <w:r w:rsidR="00E1506B" w:rsidRPr="009D6FC1">
        <w:rPr>
          <w:rFonts w:cs="Arial"/>
        </w:rPr>
        <w:t xml:space="preserve"> or</w:t>
      </w:r>
      <w:r w:rsidR="000A4E6A" w:rsidRPr="009D6FC1">
        <w:rPr>
          <w:rFonts w:cs="Arial"/>
        </w:rPr>
        <w:t xml:space="preserve"> E-W</w:t>
      </w:r>
      <w:r w:rsidR="007B0637" w:rsidRPr="009D6FC1">
        <w:rPr>
          <w:rFonts w:cs="Arial"/>
        </w:rPr>
        <w:t>arranty certificate is</w:t>
      </w:r>
      <w:r w:rsidRPr="009D6FC1">
        <w:rPr>
          <w:rFonts w:cs="Arial"/>
        </w:rPr>
        <w:t xml:space="preserve"> provided with all warranty claims or requests. </w:t>
      </w:r>
      <w:r w:rsidR="00B93640" w:rsidRPr="009D6FC1">
        <w:rPr>
          <w:color w:val="000000"/>
          <w:lang w:val="en"/>
        </w:rPr>
        <w:t xml:space="preserve">This warranty is </w:t>
      </w:r>
      <w:r w:rsidR="00FD1F3F">
        <w:rPr>
          <w:color w:val="000000"/>
          <w:lang w:val="en"/>
        </w:rPr>
        <w:t xml:space="preserve">not transferrable </w:t>
      </w:r>
      <w:r w:rsidR="00AE3C0F">
        <w:rPr>
          <w:color w:val="000000"/>
          <w:lang w:val="en"/>
        </w:rPr>
        <w:t>and</w:t>
      </w:r>
      <w:r w:rsidR="00FD1F3F">
        <w:rPr>
          <w:color w:val="000000"/>
          <w:lang w:val="en"/>
        </w:rPr>
        <w:t xml:space="preserve"> </w:t>
      </w:r>
      <w:r w:rsidR="00B93640" w:rsidRPr="009D6FC1">
        <w:rPr>
          <w:color w:val="000000"/>
          <w:lang w:val="en"/>
        </w:rPr>
        <w:t xml:space="preserve">confined to </w:t>
      </w:r>
      <w:r w:rsidR="00AE3C0F">
        <w:rPr>
          <w:color w:val="000000"/>
          <w:lang w:val="en"/>
        </w:rPr>
        <w:t>original purchaser/</w:t>
      </w:r>
      <w:r w:rsidR="00B93640" w:rsidRPr="009D6FC1">
        <w:rPr>
          <w:color w:val="000000"/>
          <w:lang w:val="en"/>
        </w:rPr>
        <w:t>first purchaser of the product only.</w:t>
      </w:r>
      <w:r w:rsidR="003521A8">
        <w:rPr>
          <w:color w:val="000000"/>
          <w:lang w:val="en"/>
        </w:rPr>
        <w:t xml:space="preserve"> </w:t>
      </w:r>
      <w:r w:rsidR="003521A8" w:rsidRPr="009D6FC1">
        <w:rPr>
          <w:color w:val="000000"/>
          <w:lang w:val="en"/>
        </w:rPr>
        <w:t>Customers are therefore required to keep the original invoice or E-Warranty Certificate of product safely.</w:t>
      </w:r>
    </w:p>
    <w:p w14:paraId="14782A31" w14:textId="012CA044" w:rsidR="003D60CC" w:rsidRPr="00B877D9" w:rsidRDefault="003D60CC" w:rsidP="00B877D9">
      <w:pPr>
        <w:widowControl w:val="0"/>
        <w:autoSpaceDE w:val="0"/>
        <w:autoSpaceDN w:val="0"/>
        <w:adjustRightInd w:val="0"/>
        <w:spacing w:after="0" w:line="240" w:lineRule="auto"/>
        <w:rPr>
          <w:rFonts w:cs="Arial"/>
        </w:rPr>
      </w:pPr>
    </w:p>
    <w:p w14:paraId="60F76327" w14:textId="280CF2CC" w:rsidR="006A6138" w:rsidRDefault="003D60CC" w:rsidP="00B83F09">
      <w:pPr>
        <w:pStyle w:val="ListParagraph"/>
        <w:widowControl w:val="0"/>
        <w:numPr>
          <w:ilvl w:val="0"/>
          <w:numId w:val="27"/>
        </w:numPr>
        <w:autoSpaceDE w:val="0"/>
        <w:autoSpaceDN w:val="0"/>
        <w:adjustRightInd w:val="0"/>
        <w:spacing w:after="0" w:line="325" w:lineRule="exact"/>
        <w:rPr>
          <w:rFonts w:cs="Arial"/>
        </w:rPr>
      </w:pPr>
      <w:r w:rsidRPr="00B877D9">
        <w:rPr>
          <w:rFonts w:cs="Arial"/>
        </w:rPr>
        <w:t>The service/repair of the warranty shall be provided only within the municipal l</w:t>
      </w:r>
      <w:r w:rsidR="00B877D9">
        <w:rPr>
          <w:rFonts w:cs="Arial"/>
        </w:rPr>
        <w:t xml:space="preserve">imits of the town or city where the branch office of </w:t>
      </w:r>
      <w:r w:rsidR="007C1FD8">
        <w:rPr>
          <w:rFonts w:cs="Arial"/>
        </w:rPr>
        <w:t>Lixil</w:t>
      </w:r>
      <w:r w:rsidR="00B877D9">
        <w:rPr>
          <w:rFonts w:cs="Arial"/>
        </w:rPr>
        <w:t xml:space="preserve"> India or </w:t>
      </w:r>
      <w:r w:rsidR="00B877D9" w:rsidRPr="00B877D9">
        <w:rPr>
          <w:rFonts w:cs="Arial"/>
        </w:rPr>
        <w:t>Authorized Service Franchisee</w:t>
      </w:r>
      <w:r w:rsidR="00B877D9" w:rsidRPr="00B877D9">
        <w:rPr>
          <w:rFonts w:cs="ArialMT"/>
          <w:lang w:bidi="th-TH"/>
        </w:rPr>
        <w:t>/Representative</w:t>
      </w:r>
      <w:r w:rsidR="00B877D9">
        <w:rPr>
          <w:rFonts w:cs="ArialMT"/>
          <w:lang w:bidi="th-TH"/>
        </w:rPr>
        <w:t xml:space="preserve"> is located.</w:t>
      </w:r>
      <w:r w:rsidR="00B877D9">
        <w:rPr>
          <w:rFonts w:cs="Arial"/>
        </w:rPr>
        <w:t xml:space="preserve">     </w:t>
      </w:r>
    </w:p>
    <w:p w14:paraId="0DA3C8B4" w14:textId="0F3296F5" w:rsidR="007B0637" w:rsidRPr="006A6138" w:rsidRDefault="007B0637" w:rsidP="006A6138">
      <w:pPr>
        <w:widowControl w:val="0"/>
        <w:overflowPunct w:val="0"/>
        <w:autoSpaceDE w:val="0"/>
        <w:autoSpaceDN w:val="0"/>
        <w:adjustRightInd w:val="0"/>
        <w:spacing w:after="0" w:line="240" w:lineRule="auto"/>
        <w:ind w:right="180"/>
        <w:rPr>
          <w:rFonts w:cs="Arial"/>
        </w:rPr>
      </w:pPr>
    </w:p>
    <w:p w14:paraId="5F576CB1" w14:textId="19D88AE7" w:rsidR="003D60CC" w:rsidRPr="006A6138" w:rsidRDefault="003D60CC" w:rsidP="00B83F09">
      <w:pPr>
        <w:pStyle w:val="ListParagraph"/>
        <w:widowControl w:val="0"/>
        <w:numPr>
          <w:ilvl w:val="0"/>
          <w:numId w:val="27"/>
        </w:numPr>
        <w:autoSpaceDE w:val="0"/>
        <w:autoSpaceDN w:val="0"/>
        <w:adjustRightInd w:val="0"/>
        <w:spacing w:after="0" w:line="325" w:lineRule="exact"/>
        <w:rPr>
          <w:rFonts w:cs="Arial"/>
        </w:rPr>
      </w:pPr>
      <w:r w:rsidRPr="006A6138">
        <w:rPr>
          <w:rFonts w:cs="Arial"/>
        </w:rPr>
        <w:t xml:space="preserve">This warranty does not include payment of or responsibility for any excise duty, central taxes, state taxes and </w:t>
      </w:r>
      <w:r w:rsidR="002D5A0B" w:rsidRPr="006A6138">
        <w:rPr>
          <w:rFonts w:cs="Arial"/>
        </w:rPr>
        <w:t>octro</w:t>
      </w:r>
      <w:r w:rsidR="00AE3C0F">
        <w:rPr>
          <w:rFonts w:cs="Arial"/>
        </w:rPr>
        <w:t>i</w:t>
      </w:r>
      <w:r w:rsidRPr="006A6138">
        <w:rPr>
          <w:rFonts w:cs="Arial"/>
        </w:rPr>
        <w:t xml:space="preserve"> or other local taxes assessed to the parts supplied or repaired during the warranty period.</w:t>
      </w:r>
      <w:r w:rsidR="00AE3C0F">
        <w:rPr>
          <w:rFonts w:cs="Arial"/>
        </w:rPr>
        <w:t xml:space="preserve"> The same shall be borne by </w:t>
      </w:r>
      <w:r w:rsidR="002B4487">
        <w:rPr>
          <w:rFonts w:cs="Arial"/>
        </w:rPr>
        <w:t>customer.</w:t>
      </w:r>
    </w:p>
    <w:p w14:paraId="37F1B132" w14:textId="77777777" w:rsidR="00AB6950" w:rsidRPr="00AB6950" w:rsidRDefault="00AB6950" w:rsidP="006A6138">
      <w:pPr>
        <w:widowControl w:val="0"/>
        <w:overflowPunct w:val="0"/>
        <w:autoSpaceDE w:val="0"/>
        <w:autoSpaceDN w:val="0"/>
        <w:adjustRightInd w:val="0"/>
        <w:spacing w:after="0" w:line="240" w:lineRule="auto"/>
        <w:jc w:val="both"/>
        <w:rPr>
          <w:rFonts w:cs="Arial"/>
          <w:sz w:val="20"/>
          <w:szCs w:val="20"/>
        </w:rPr>
      </w:pPr>
    </w:p>
    <w:p w14:paraId="4E279E69" w14:textId="77777777" w:rsidR="00C546B6" w:rsidRDefault="00AB6950" w:rsidP="00B83F09">
      <w:pPr>
        <w:pStyle w:val="ListParagraph"/>
        <w:widowControl w:val="0"/>
        <w:numPr>
          <w:ilvl w:val="0"/>
          <w:numId w:val="27"/>
        </w:numPr>
        <w:autoSpaceDE w:val="0"/>
        <w:autoSpaceDN w:val="0"/>
        <w:adjustRightInd w:val="0"/>
        <w:spacing w:after="0" w:line="325" w:lineRule="exact"/>
        <w:rPr>
          <w:rFonts w:cs="Arial"/>
        </w:rPr>
      </w:pPr>
      <w:r w:rsidRPr="009D6FC1">
        <w:rPr>
          <w:rFonts w:cs="Arial"/>
        </w:rPr>
        <w:t xml:space="preserve">Warranty </w:t>
      </w:r>
      <w:r w:rsidR="00AE3C0F" w:rsidRPr="009D6FC1">
        <w:rPr>
          <w:rFonts w:cs="Arial"/>
        </w:rPr>
        <w:t xml:space="preserve">Period </w:t>
      </w:r>
      <w:r w:rsidR="00AE3C0F">
        <w:rPr>
          <w:rFonts w:cs="Arial"/>
        </w:rPr>
        <w:t>shall not be exte</w:t>
      </w:r>
      <w:r w:rsidR="003521A8">
        <w:rPr>
          <w:rFonts w:cs="Arial"/>
        </w:rPr>
        <w:t>nded for any reason whatsoever including but not limited to</w:t>
      </w:r>
      <w:r w:rsidR="00C546B6">
        <w:rPr>
          <w:rFonts w:cs="Arial"/>
        </w:rPr>
        <w:t>:</w:t>
      </w:r>
    </w:p>
    <w:p w14:paraId="60F4F46A" w14:textId="77777777" w:rsidR="00C546B6" w:rsidRDefault="00C546B6" w:rsidP="00B83F09">
      <w:pPr>
        <w:pStyle w:val="ListParagraph"/>
        <w:rPr>
          <w:rFonts w:cs="Arial"/>
        </w:rPr>
      </w:pPr>
    </w:p>
    <w:p w14:paraId="30517148" w14:textId="7E5043DB" w:rsidR="003521A8" w:rsidRPr="00B83F09" w:rsidRDefault="003521A8" w:rsidP="00B83F09">
      <w:pPr>
        <w:pStyle w:val="ListParagraph"/>
        <w:widowControl w:val="0"/>
        <w:numPr>
          <w:ilvl w:val="0"/>
          <w:numId w:val="25"/>
        </w:numPr>
        <w:overflowPunct w:val="0"/>
        <w:autoSpaceDE w:val="0"/>
        <w:autoSpaceDN w:val="0"/>
        <w:adjustRightInd w:val="0"/>
        <w:spacing w:after="0" w:line="240" w:lineRule="auto"/>
        <w:jc w:val="both"/>
        <w:rPr>
          <w:rFonts w:cs="Arial"/>
        </w:rPr>
      </w:pPr>
      <w:r w:rsidRPr="00B83F09">
        <w:rPr>
          <w:rFonts w:cs="Arial"/>
        </w:rPr>
        <w:t xml:space="preserve"> </w:t>
      </w:r>
      <w:r w:rsidR="00AB6950" w:rsidRPr="00B83F09">
        <w:rPr>
          <w:rFonts w:cs="Arial"/>
        </w:rPr>
        <w:t xml:space="preserve"> </w:t>
      </w:r>
      <w:r w:rsidR="00C546B6">
        <w:rPr>
          <w:rFonts w:cs="Arial"/>
        </w:rPr>
        <w:t xml:space="preserve">in case </w:t>
      </w:r>
      <w:r w:rsidR="00AB6950" w:rsidRPr="00B83F09">
        <w:rPr>
          <w:rFonts w:cs="Arial"/>
        </w:rPr>
        <w:t xml:space="preserve">the Product has not been installed after purchase or has not been in the use for any part or whole of the </w:t>
      </w:r>
      <w:r w:rsidRPr="00B83F09">
        <w:rPr>
          <w:rFonts w:cs="Arial"/>
        </w:rPr>
        <w:t xml:space="preserve">Warranty Period </w:t>
      </w:r>
      <w:r w:rsidR="00AB6950" w:rsidRPr="00B83F09">
        <w:rPr>
          <w:rFonts w:cs="Arial"/>
        </w:rPr>
        <w:t xml:space="preserve">. </w:t>
      </w:r>
      <w:r w:rsidR="00B93640" w:rsidRPr="00C546B6">
        <w:rPr>
          <w:color w:val="000000"/>
          <w:lang w:val="en"/>
        </w:rPr>
        <w:t xml:space="preserve"> </w:t>
      </w:r>
    </w:p>
    <w:p w14:paraId="536B630B" w14:textId="7796BCDC" w:rsidR="003521A8" w:rsidRPr="00B83F09" w:rsidRDefault="00C546B6" w:rsidP="00B83F09">
      <w:pPr>
        <w:pStyle w:val="ListParagraph"/>
        <w:numPr>
          <w:ilvl w:val="0"/>
          <w:numId w:val="25"/>
        </w:numPr>
      </w:pPr>
      <w:r w:rsidRPr="00B83F09">
        <w:rPr>
          <w:rFonts w:cs="Arial"/>
          <w:lang w:val="en"/>
        </w:rPr>
        <w:t xml:space="preserve">Due to </w:t>
      </w:r>
      <w:r w:rsidRPr="00B83F09">
        <w:rPr>
          <w:rFonts w:cs="Arial"/>
        </w:rPr>
        <w:t xml:space="preserve">time consumed for the repair/ replacement of parts including transit of the Product </w:t>
      </w:r>
    </w:p>
    <w:p w14:paraId="59C3732A" w14:textId="3D394E23" w:rsidR="00AB6950" w:rsidRPr="009D6FC1" w:rsidRDefault="007C1FD8" w:rsidP="00B83F09">
      <w:pPr>
        <w:pStyle w:val="ListParagraph"/>
        <w:widowControl w:val="0"/>
        <w:numPr>
          <w:ilvl w:val="0"/>
          <w:numId w:val="27"/>
        </w:numPr>
        <w:autoSpaceDE w:val="0"/>
        <w:autoSpaceDN w:val="0"/>
        <w:adjustRightInd w:val="0"/>
        <w:spacing w:after="0" w:line="325" w:lineRule="exact"/>
        <w:rPr>
          <w:rFonts w:cs="Arial"/>
        </w:rPr>
      </w:pPr>
      <w:r>
        <w:rPr>
          <w:color w:val="000000"/>
        </w:rPr>
        <w:t xml:space="preserve">Lixil </w:t>
      </w:r>
      <w:r w:rsidR="00D560BF" w:rsidRPr="009D6FC1">
        <w:rPr>
          <w:color w:val="000000"/>
          <w:lang w:val="en"/>
        </w:rPr>
        <w:t>India</w:t>
      </w:r>
      <w:r w:rsidR="00B93640" w:rsidRPr="009D6FC1">
        <w:rPr>
          <w:color w:val="000000"/>
          <w:lang w:val="en"/>
        </w:rPr>
        <w:t xml:space="preserve"> shall make its best </w:t>
      </w:r>
      <w:r w:rsidR="002D5A0B" w:rsidRPr="009D6FC1">
        <w:rPr>
          <w:color w:val="000000"/>
          <w:lang w:val="en"/>
        </w:rPr>
        <w:t>endeavor</w:t>
      </w:r>
      <w:r w:rsidR="00B93640" w:rsidRPr="009D6FC1">
        <w:rPr>
          <w:color w:val="000000"/>
          <w:lang w:val="en"/>
        </w:rPr>
        <w:t xml:space="preserve"> to provide onsite warranty services but due to unavoidable/</w:t>
      </w:r>
      <w:r w:rsidR="00B93640" w:rsidRPr="00B83F09">
        <w:rPr>
          <w:rFonts w:cs="Arial"/>
        </w:rPr>
        <w:t>exceptional</w:t>
      </w:r>
      <w:r w:rsidR="00B93640" w:rsidRPr="009D6FC1">
        <w:rPr>
          <w:color w:val="000000"/>
          <w:lang w:val="en"/>
        </w:rPr>
        <w:t xml:space="preserve"> circumstances the product may be required for offsite inspection at Company's service </w:t>
      </w:r>
      <w:r w:rsidR="002D5A0B" w:rsidRPr="009D6FC1">
        <w:rPr>
          <w:color w:val="000000"/>
          <w:lang w:val="en"/>
        </w:rPr>
        <w:t>center</w:t>
      </w:r>
      <w:r w:rsidR="00B93640" w:rsidRPr="009D6FC1">
        <w:rPr>
          <w:color w:val="000000"/>
          <w:lang w:val="en"/>
        </w:rPr>
        <w:t>/Service Centre of company's authorized service associate.</w:t>
      </w:r>
      <w:r w:rsidR="003521A8">
        <w:rPr>
          <w:color w:val="000000"/>
          <w:lang w:val="en"/>
        </w:rPr>
        <w:t xml:space="preserve"> </w:t>
      </w:r>
      <w:r>
        <w:rPr>
          <w:color w:val="000000"/>
          <w:lang w:val="en"/>
        </w:rPr>
        <w:t>Lixil</w:t>
      </w:r>
      <w:r w:rsidR="003521A8">
        <w:rPr>
          <w:color w:val="000000"/>
          <w:lang w:val="en"/>
        </w:rPr>
        <w:t xml:space="preserve"> </w:t>
      </w:r>
      <w:r w:rsidR="00BF4BBD">
        <w:rPr>
          <w:color w:val="000000"/>
          <w:lang w:val="en"/>
        </w:rPr>
        <w:t>India</w:t>
      </w:r>
      <w:r w:rsidR="003521A8">
        <w:rPr>
          <w:color w:val="000000"/>
          <w:lang w:val="en"/>
        </w:rPr>
        <w:t xml:space="preserve"> shall not be </w:t>
      </w:r>
      <w:r w:rsidR="00BF4BBD">
        <w:rPr>
          <w:color w:val="000000"/>
          <w:lang w:val="en"/>
        </w:rPr>
        <w:t>liable</w:t>
      </w:r>
      <w:r w:rsidR="003521A8">
        <w:rPr>
          <w:color w:val="000000"/>
          <w:lang w:val="en"/>
        </w:rPr>
        <w:t xml:space="preserve"> to provide any alternative Product for temporary use in such case and shall not be liable for any cost or consequences incurred by the customer due to offsite inspection.</w:t>
      </w:r>
    </w:p>
    <w:p w14:paraId="3A25E7C0" w14:textId="77777777" w:rsidR="00AB6950" w:rsidRPr="00AB6950" w:rsidRDefault="00AB6950" w:rsidP="00AB6950">
      <w:pPr>
        <w:widowControl w:val="0"/>
        <w:overflowPunct w:val="0"/>
        <w:autoSpaceDE w:val="0"/>
        <w:autoSpaceDN w:val="0"/>
        <w:adjustRightInd w:val="0"/>
        <w:spacing w:after="0" w:line="240" w:lineRule="auto"/>
        <w:ind w:left="220"/>
        <w:jc w:val="both"/>
        <w:rPr>
          <w:rFonts w:cs="Arial"/>
          <w:sz w:val="20"/>
          <w:szCs w:val="20"/>
        </w:rPr>
      </w:pPr>
    </w:p>
    <w:p w14:paraId="249C63D9" w14:textId="53928EB2" w:rsidR="00736F0F" w:rsidRPr="00C546B6" w:rsidRDefault="00AB6950" w:rsidP="00B83F09">
      <w:pPr>
        <w:pStyle w:val="ListParagraph"/>
        <w:numPr>
          <w:ilvl w:val="0"/>
          <w:numId w:val="27"/>
        </w:numPr>
        <w:rPr>
          <w:sz w:val="20"/>
          <w:szCs w:val="20"/>
        </w:rPr>
      </w:pPr>
      <w:r w:rsidRPr="00B83F09">
        <w:rPr>
          <w:rFonts w:cs="Arial"/>
        </w:rPr>
        <w:t>In the event of any repairs/replacem</w:t>
      </w:r>
      <w:r w:rsidR="006566C6" w:rsidRPr="00B83F09">
        <w:rPr>
          <w:rFonts w:cs="Arial"/>
        </w:rPr>
        <w:t xml:space="preserve">ent of any parts of the Product, </w:t>
      </w:r>
      <w:r w:rsidR="007C1FD8">
        <w:rPr>
          <w:rFonts w:cs="Arial"/>
        </w:rPr>
        <w:t>Lixil</w:t>
      </w:r>
      <w:r w:rsidR="006566C6" w:rsidRPr="00B83F09">
        <w:rPr>
          <w:rFonts w:cs="Arial"/>
        </w:rPr>
        <w:t xml:space="preserve"> India </w:t>
      </w:r>
      <w:r w:rsidR="002D5A0B" w:rsidRPr="00B83F09">
        <w:rPr>
          <w:rFonts w:cs="Arial"/>
        </w:rPr>
        <w:t>endeavor</w:t>
      </w:r>
      <w:r w:rsidRPr="00B83F09">
        <w:rPr>
          <w:rFonts w:cs="Arial"/>
        </w:rPr>
        <w:t xml:space="preserve"> </w:t>
      </w:r>
      <w:r w:rsidR="006566C6" w:rsidRPr="00B83F09">
        <w:rPr>
          <w:rFonts w:cs="Arial"/>
        </w:rPr>
        <w:t xml:space="preserve">to use new parts however in case </w:t>
      </w:r>
      <w:r w:rsidR="002D5A0B" w:rsidRPr="00B83F09">
        <w:rPr>
          <w:rFonts w:cs="Arial"/>
        </w:rPr>
        <w:t>fresh</w:t>
      </w:r>
      <w:r w:rsidR="006566C6" w:rsidRPr="00B83F09">
        <w:rPr>
          <w:rFonts w:cs="Arial"/>
        </w:rPr>
        <w:t xml:space="preserve"> parts are not </w:t>
      </w:r>
      <w:r w:rsidR="002D5A0B" w:rsidRPr="00B83F09">
        <w:rPr>
          <w:rFonts w:cs="Arial"/>
        </w:rPr>
        <w:t>available</w:t>
      </w:r>
      <w:r w:rsidR="006566C6" w:rsidRPr="00B83F09">
        <w:rPr>
          <w:rFonts w:cs="Arial"/>
        </w:rPr>
        <w:t xml:space="preserve"> then </w:t>
      </w:r>
      <w:r w:rsidR="007C1FD8">
        <w:rPr>
          <w:rFonts w:cs="Arial"/>
        </w:rPr>
        <w:t>Lixil</w:t>
      </w:r>
      <w:r w:rsidR="006566C6" w:rsidRPr="00B83F09">
        <w:rPr>
          <w:rFonts w:cs="Arial"/>
        </w:rPr>
        <w:t xml:space="preserve"> India shall have every right to use </w:t>
      </w:r>
      <w:r w:rsidR="002D5A0B" w:rsidRPr="00B83F09">
        <w:rPr>
          <w:rFonts w:cs="Arial"/>
        </w:rPr>
        <w:t>refurbished</w:t>
      </w:r>
      <w:r w:rsidR="006566C6" w:rsidRPr="00B83F09">
        <w:rPr>
          <w:rFonts w:cs="Arial"/>
        </w:rPr>
        <w:t xml:space="preserve"> parts and </w:t>
      </w:r>
      <w:r w:rsidR="00C546B6" w:rsidRPr="00B83F09">
        <w:rPr>
          <w:rFonts w:cs="Arial"/>
        </w:rPr>
        <w:t xml:space="preserve">in either case </w:t>
      </w:r>
      <w:r w:rsidR="006566C6" w:rsidRPr="00B83F09">
        <w:rPr>
          <w:rFonts w:cs="Arial"/>
        </w:rPr>
        <w:t>this</w:t>
      </w:r>
      <w:r w:rsidRPr="00B83F09">
        <w:rPr>
          <w:rFonts w:cs="Arial"/>
        </w:rPr>
        <w:t xml:space="preserve"> </w:t>
      </w:r>
      <w:r w:rsidRPr="00B83F09">
        <w:rPr>
          <w:color w:val="000000"/>
          <w:lang w:val="en"/>
        </w:rPr>
        <w:t>warranty</w:t>
      </w:r>
      <w:r w:rsidRPr="00B83F09">
        <w:rPr>
          <w:rFonts w:cs="Arial"/>
        </w:rPr>
        <w:t xml:space="preserve"> shall thereafter continue and remain in force only for the unexpired</w:t>
      </w:r>
      <w:r w:rsidR="00C546B6" w:rsidRPr="00B83F09">
        <w:rPr>
          <w:rFonts w:cs="Arial"/>
        </w:rPr>
        <w:t xml:space="preserve"> Warranty Period.</w:t>
      </w:r>
      <w:r w:rsidRPr="00B83F09">
        <w:rPr>
          <w:rFonts w:cs="Arial"/>
        </w:rPr>
        <w:t xml:space="preserve"> </w:t>
      </w:r>
    </w:p>
    <w:p w14:paraId="1EAF3455" w14:textId="2CD12FCA" w:rsidR="00162CAB" w:rsidRPr="006A6138" w:rsidRDefault="00AB6950" w:rsidP="00B83F09">
      <w:pPr>
        <w:pStyle w:val="ListParagraph"/>
        <w:widowControl w:val="0"/>
        <w:numPr>
          <w:ilvl w:val="0"/>
          <w:numId w:val="27"/>
        </w:numPr>
        <w:autoSpaceDE w:val="0"/>
        <w:autoSpaceDN w:val="0"/>
        <w:adjustRightInd w:val="0"/>
        <w:spacing w:after="0" w:line="325" w:lineRule="exact"/>
        <w:rPr>
          <w:rFonts w:cs="Arial"/>
        </w:rPr>
      </w:pPr>
      <w:r w:rsidRPr="006A6138">
        <w:rPr>
          <w:rFonts w:cs="Arial"/>
        </w:rPr>
        <w:t>This warranty remains applicable only</w:t>
      </w:r>
      <w:r w:rsidRPr="00B83F09">
        <w:rPr>
          <w:rFonts w:cs="Arial"/>
        </w:rPr>
        <w:t xml:space="preserve"> if the Product has at all times been used strictly in accordance with the terms of this warranty and has not been improperly or negligently handled. This warranty is not valid or effective</w:t>
      </w:r>
      <w:r w:rsidRPr="006A6138">
        <w:rPr>
          <w:rFonts w:cs="Arial"/>
        </w:rPr>
        <w:t xml:space="preserve"> if the Products are not installed according to the instruction manual.</w:t>
      </w:r>
    </w:p>
    <w:p w14:paraId="427752B5" w14:textId="77777777" w:rsidR="00A651CA" w:rsidRDefault="00A651CA" w:rsidP="00A651CA">
      <w:pPr>
        <w:widowControl w:val="0"/>
        <w:overflowPunct w:val="0"/>
        <w:autoSpaceDE w:val="0"/>
        <w:autoSpaceDN w:val="0"/>
        <w:adjustRightInd w:val="0"/>
        <w:spacing w:after="0" w:line="240" w:lineRule="auto"/>
        <w:ind w:left="220"/>
        <w:jc w:val="both"/>
        <w:rPr>
          <w:rFonts w:cs="Arial"/>
          <w:sz w:val="20"/>
          <w:szCs w:val="20"/>
        </w:rPr>
      </w:pPr>
    </w:p>
    <w:p w14:paraId="76ACBB93" w14:textId="31CFFCE2" w:rsidR="00AB6950" w:rsidRPr="006A6138" w:rsidRDefault="00AB6950" w:rsidP="00B83F09">
      <w:pPr>
        <w:pStyle w:val="ListParagraph"/>
        <w:widowControl w:val="0"/>
        <w:numPr>
          <w:ilvl w:val="0"/>
          <w:numId w:val="27"/>
        </w:numPr>
        <w:autoSpaceDE w:val="0"/>
        <w:autoSpaceDN w:val="0"/>
        <w:adjustRightInd w:val="0"/>
        <w:spacing w:after="0" w:line="325" w:lineRule="exact"/>
        <w:rPr>
          <w:rFonts w:cs="Arial"/>
        </w:rPr>
      </w:pPr>
      <w:r w:rsidRPr="006A6138">
        <w:rPr>
          <w:rFonts w:cs="Arial"/>
        </w:rPr>
        <w:t>. This warranty does not cover problems arising from insufficient water pressure</w:t>
      </w:r>
      <w:r w:rsidR="00A651CA" w:rsidRPr="006A6138">
        <w:rPr>
          <w:rFonts w:cs="Arial"/>
        </w:rPr>
        <w:t xml:space="preserve">, </w:t>
      </w:r>
      <w:r w:rsidRPr="006A6138">
        <w:rPr>
          <w:rFonts w:cs="Arial"/>
        </w:rPr>
        <w:t>excessive water impurities/hardness beyond the norms of drinking water or improper care and cleaning. Guidelines for proper care and cleaning**</w:t>
      </w:r>
      <w:r w:rsidR="006A6138">
        <w:rPr>
          <w:rFonts w:cs="Arial"/>
        </w:rPr>
        <w:t>*</w:t>
      </w:r>
      <w:r w:rsidRPr="006A6138">
        <w:rPr>
          <w:rFonts w:cs="Arial"/>
        </w:rPr>
        <w:t xml:space="preserve"> are mentioned below.</w:t>
      </w:r>
      <w:r w:rsidR="00A651CA" w:rsidRPr="006A6138">
        <w:rPr>
          <w:rFonts w:cs="Arial"/>
        </w:rPr>
        <w:t xml:space="preserve"> </w:t>
      </w:r>
      <w:r w:rsidR="007C1FD8">
        <w:rPr>
          <w:rFonts w:cs="Arial"/>
        </w:rPr>
        <w:t>Lixil</w:t>
      </w:r>
      <w:r w:rsidR="00A651CA" w:rsidRPr="006A6138">
        <w:rPr>
          <w:rFonts w:cs="Arial"/>
        </w:rPr>
        <w:t xml:space="preserve"> India </w:t>
      </w:r>
      <w:r w:rsidRPr="006A6138">
        <w:rPr>
          <w:rFonts w:cs="Arial"/>
        </w:rPr>
        <w:t>is not responsible for labor charges, installation or ot</w:t>
      </w:r>
      <w:r w:rsidR="00A651CA" w:rsidRPr="006A6138">
        <w:rPr>
          <w:rFonts w:cs="Arial"/>
        </w:rPr>
        <w:t>her incidental or consequential.</w:t>
      </w:r>
      <w:r w:rsidR="00162CAB">
        <w:rPr>
          <w:rFonts w:cs="Arial"/>
        </w:rPr>
        <w:t xml:space="preserve"> All such cost shall be borne by </w:t>
      </w:r>
      <w:r w:rsidR="004851FE">
        <w:rPr>
          <w:rFonts w:cs="Arial"/>
        </w:rPr>
        <w:t>customer.</w:t>
      </w:r>
    </w:p>
    <w:p w14:paraId="5BA4DDBA" w14:textId="77777777" w:rsidR="00A651CA" w:rsidRDefault="00A651CA" w:rsidP="00A651CA">
      <w:pPr>
        <w:widowControl w:val="0"/>
        <w:tabs>
          <w:tab w:val="num" w:pos="720"/>
        </w:tabs>
        <w:overflowPunct w:val="0"/>
        <w:autoSpaceDE w:val="0"/>
        <w:autoSpaceDN w:val="0"/>
        <w:adjustRightInd w:val="0"/>
        <w:spacing w:after="0" w:line="240" w:lineRule="auto"/>
        <w:ind w:left="220"/>
        <w:jc w:val="both"/>
        <w:rPr>
          <w:rFonts w:cs="Arial"/>
          <w:sz w:val="20"/>
          <w:szCs w:val="20"/>
        </w:rPr>
      </w:pPr>
    </w:p>
    <w:p w14:paraId="5EDB14FD" w14:textId="0D2BF58D" w:rsidR="00AB6950" w:rsidRPr="007541DC" w:rsidRDefault="00AB6950" w:rsidP="00B83F09">
      <w:pPr>
        <w:pStyle w:val="ListParagraph"/>
        <w:widowControl w:val="0"/>
        <w:numPr>
          <w:ilvl w:val="0"/>
          <w:numId w:val="27"/>
        </w:numPr>
        <w:autoSpaceDE w:val="0"/>
        <w:autoSpaceDN w:val="0"/>
        <w:adjustRightInd w:val="0"/>
        <w:spacing w:after="0" w:line="325" w:lineRule="exact"/>
        <w:rPr>
          <w:rFonts w:cs="Arial"/>
          <w:sz w:val="20"/>
          <w:szCs w:val="20"/>
        </w:rPr>
      </w:pPr>
      <w:r w:rsidRPr="009D6FC1">
        <w:rPr>
          <w:rFonts w:cs="Arial"/>
        </w:rPr>
        <w:t xml:space="preserve">In the event of </w:t>
      </w:r>
      <w:r w:rsidR="00943D23" w:rsidRPr="009D6FC1">
        <w:rPr>
          <w:rFonts w:cs="Arial"/>
        </w:rPr>
        <w:t>non-availability</w:t>
      </w:r>
      <w:r w:rsidRPr="009D6FC1">
        <w:rPr>
          <w:rFonts w:cs="Arial"/>
        </w:rPr>
        <w:t xml:space="preserve"> of components or parts due to any reason whatsoever, neither </w:t>
      </w:r>
      <w:r w:rsidR="007C1FD8">
        <w:rPr>
          <w:rFonts w:cs="Arial"/>
        </w:rPr>
        <w:t>Lixil</w:t>
      </w:r>
      <w:r w:rsidR="00736F0F" w:rsidRPr="009D6FC1">
        <w:rPr>
          <w:rFonts w:cs="Arial"/>
        </w:rPr>
        <w:t xml:space="preserve"> </w:t>
      </w:r>
      <w:r w:rsidRPr="009D6FC1">
        <w:rPr>
          <w:rFonts w:cs="Arial"/>
        </w:rPr>
        <w:t>India nor its Authorized Service Franchisee nor the Dealer will be responsible or liable for any delay that may be caused to</w:t>
      </w:r>
      <w:r w:rsidR="00E227C5" w:rsidRPr="009D6FC1">
        <w:rPr>
          <w:rFonts w:cs="Arial"/>
        </w:rPr>
        <w:t xml:space="preserve"> service/repair of the Product.</w:t>
      </w:r>
      <w:r w:rsidR="00D1733D">
        <w:rPr>
          <w:rFonts w:cs="Arial"/>
        </w:rPr>
        <w:t xml:space="preserve"> </w:t>
      </w:r>
      <w:r w:rsidR="00E227C5" w:rsidRPr="009D6FC1">
        <w:rPr>
          <w:rFonts w:cs="Arial"/>
        </w:rPr>
        <w:t>Replacement</w:t>
      </w:r>
      <w:r w:rsidR="00E227C5" w:rsidRPr="009D6FC1">
        <w:rPr>
          <w:color w:val="000000"/>
          <w:lang w:val="en"/>
        </w:rPr>
        <w:t xml:space="preserve"> of parts would be purely at the discretion of </w:t>
      </w:r>
      <w:r w:rsidR="007C1FD8">
        <w:rPr>
          <w:color w:val="000000"/>
          <w:lang w:val="en"/>
        </w:rPr>
        <w:t>Lixil</w:t>
      </w:r>
      <w:r w:rsidR="00E227C5" w:rsidRPr="009D6FC1">
        <w:rPr>
          <w:color w:val="000000"/>
          <w:lang w:val="en"/>
        </w:rPr>
        <w:t xml:space="preserve"> India alone. In case </w:t>
      </w:r>
      <w:r w:rsidR="00D1733D">
        <w:rPr>
          <w:color w:val="000000"/>
          <w:lang w:val="en"/>
        </w:rPr>
        <w:t xml:space="preserve">of the replacement of </w:t>
      </w:r>
      <w:r w:rsidR="00E227C5" w:rsidRPr="009D6FC1">
        <w:rPr>
          <w:color w:val="000000"/>
          <w:lang w:val="en"/>
        </w:rPr>
        <w:t xml:space="preserve">entire unit is being made, (subject to the sole discretion </w:t>
      </w:r>
      <w:r w:rsidR="007541DC" w:rsidRPr="009D6FC1">
        <w:rPr>
          <w:color w:val="000000"/>
          <w:lang w:val="en"/>
        </w:rPr>
        <w:t xml:space="preserve">of </w:t>
      </w:r>
      <w:r w:rsidR="007C1FD8">
        <w:rPr>
          <w:color w:val="000000"/>
          <w:lang w:val="en"/>
        </w:rPr>
        <w:t>Lixil</w:t>
      </w:r>
      <w:r w:rsidR="007541DC" w:rsidRPr="009D6FC1">
        <w:rPr>
          <w:color w:val="000000"/>
          <w:lang w:val="en"/>
        </w:rPr>
        <w:t xml:space="preserve"> India), the same product</w:t>
      </w:r>
      <w:r w:rsidR="00D1733D">
        <w:rPr>
          <w:color w:val="000000"/>
          <w:lang w:val="en"/>
        </w:rPr>
        <w:t xml:space="preserve"> </w:t>
      </w:r>
      <w:r w:rsidR="00E227C5" w:rsidRPr="009D6FC1">
        <w:rPr>
          <w:color w:val="000000"/>
          <w:lang w:val="en"/>
        </w:rPr>
        <w:t>shall be replaced</w:t>
      </w:r>
      <w:r w:rsidR="007541DC" w:rsidRPr="009D6FC1">
        <w:rPr>
          <w:color w:val="000000"/>
          <w:lang w:val="en"/>
        </w:rPr>
        <w:t xml:space="preserve"> with </w:t>
      </w:r>
      <w:r w:rsidR="00D1733D">
        <w:rPr>
          <w:color w:val="000000"/>
          <w:lang w:val="en"/>
        </w:rPr>
        <w:t xml:space="preserve">a </w:t>
      </w:r>
      <w:r w:rsidR="007541DC" w:rsidRPr="009D6FC1">
        <w:rPr>
          <w:color w:val="000000"/>
          <w:lang w:val="en"/>
        </w:rPr>
        <w:t>new or remanufactured product</w:t>
      </w:r>
      <w:r w:rsidR="00D1733D">
        <w:rPr>
          <w:color w:val="000000"/>
          <w:lang w:val="en"/>
        </w:rPr>
        <w:t>. I</w:t>
      </w:r>
      <w:r w:rsidR="007541DC" w:rsidRPr="007541DC">
        <w:rPr>
          <w:rFonts w:cs="Arial"/>
          <w:color w:val="000000"/>
          <w:lang w:val="en"/>
        </w:rPr>
        <w:t xml:space="preserve">n the event of product obsolescence, a suitable replacement will be chosen based upon the features, the intended use (subject to the sole </w:t>
      </w:r>
      <w:r w:rsidR="002D5A0B" w:rsidRPr="007541DC">
        <w:rPr>
          <w:rFonts w:cs="Arial"/>
          <w:color w:val="000000"/>
          <w:lang w:val="en"/>
        </w:rPr>
        <w:t>discretion</w:t>
      </w:r>
      <w:r w:rsidR="007541DC" w:rsidRPr="007541DC">
        <w:rPr>
          <w:rFonts w:cs="Arial"/>
          <w:color w:val="000000"/>
          <w:lang w:val="en"/>
        </w:rPr>
        <w:t xml:space="preserve"> of </w:t>
      </w:r>
      <w:r w:rsidR="007C1FD8">
        <w:rPr>
          <w:rFonts w:cs="Arial"/>
          <w:color w:val="000000"/>
          <w:lang w:val="en"/>
        </w:rPr>
        <w:t>Lixil</w:t>
      </w:r>
      <w:r w:rsidR="007541DC" w:rsidRPr="007541DC">
        <w:rPr>
          <w:rFonts w:cs="Arial"/>
          <w:color w:val="000000"/>
          <w:lang w:val="en"/>
        </w:rPr>
        <w:t xml:space="preserve"> India) and the retail price of the original product. In the event of product obsolescence </w:t>
      </w:r>
      <w:r w:rsidR="007C1FD8">
        <w:rPr>
          <w:rFonts w:cs="Arial"/>
          <w:color w:val="000000"/>
          <w:lang w:val="en"/>
        </w:rPr>
        <w:t>Lixil</w:t>
      </w:r>
      <w:r w:rsidR="007541DC" w:rsidRPr="007541DC">
        <w:rPr>
          <w:rFonts w:cs="Arial"/>
          <w:color w:val="000000"/>
          <w:lang w:val="en"/>
        </w:rPr>
        <w:t xml:space="preserve"> India cannot </w:t>
      </w:r>
      <w:r w:rsidR="007541DC" w:rsidRPr="00B83F09">
        <w:rPr>
          <w:rFonts w:cs="Arial"/>
        </w:rPr>
        <w:t>guarantee</w:t>
      </w:r>
      <w:r w:rsidR="007541DC" w:rsidRPr="007541DC">
        <w:rPr>
          <w:rFonts w:cs="Arial"/>
          <w:color w:val="000000"/>
          <w:lang w:val="en"/>
        </w:rPr>
        <w:t xml:space="preserve"> the same color or aesthetic attributes as the original product. </w:t>
      </w:r>
    </w:p>
    <w:p w14:paraId="15C127BF" w14:textId="77777777" w:rsidR="007541DC" w:rsidRPr="007541DC" w:rsidRDefault="007541DC" w:rsidP="007541DC">
      <w:pPr>
        <w:widowControl w:val="0"/>
        <w:tabs>
          <w:tab w:val="num" w:pos="297"/>
        </w:tabs>
        <w:overflowPunct w:val="0"/>
        <w:autoSpaceDE w:val="0"/>
        <w:autoSpaceDN w:val="0"/>
        <w:adjustRightInd w:val="0"/>
        <w:spacing w:after="0" w:line="240" w:lineRule="auto"/>
        <w:ind w:left="220"/>
        <w:jc w:val="both"/>
        <w:rPr>
          <w:rFonts w:cs="Arial"/>
          <w:sz w:val="20"/>
          <w:szCs w:val="20"/>
        </w:rPr>
      </w:pPr>
    </w:p>
    <w:p w14:paraId="2E1E8B33" w14:textId="6A77C91C" w:rsidR="00AB6950" w:rsidRPr="009D6FC1" w:rsidRDefault="007C1FD8" w:rsidP="00B83F09">
      <w:pPr>
        <w:pStyle w:val="ListParagraph"/>
        <w:widowControl w:val="0"/>
        <w:numPr>
          <w:ilvl w:val="0"/>
          <w:numId w:val="27"/>
        </w:numPr>
        <w:autoSpaceDE w:val="0"/>
        <w:autoSpaceDN w:val="0"/>
        <w:adjustRightInd w:val="0"/>
        <w:spacing w:after="0" w:line="325" w:lineRule="exact"/>
        <w:rPr>
          <w:rFonts w:cs="Arial"/>
        </w:rPr>
      </w:pPr>
      <w:r>
        <w:rPr>
          <w:rFonts w:cs="Arial"/>
        </w:rPr>
        <w:t>Lixil</w:t>
      </w:r>
      <w:r w:rsidR="00D560BF" w:rsidRPr="009D6FC1">
        <w:rPr>
          <w:rFonts w:cs="Arial"/>
        </w:rPr>
        <w:t xml:space="preserve"> India</w:t>
      </w:r>
      <w:r w:rsidR="00D560BF" w:rsidRPr="009D6FC1">
        <w:rPr>
          <w:color w:val="000000"/>
          <w:lang w:val="en"/>
        </w:rPr>
        <w:t xml:space="preserve"> </w:t>
      </w:r>
      <w:r w:rsidR="00E227C5" w:rsidRPr="009D6FC1">
        <w:rPr>
          <w:rFonts w:cs="Arial"/>
        </w:rPr>
        <w:t>or its Authorized Service Franchisee</w:t>
      </w:r>
      <w:r w:rsidR="00E227C5" w:rsidRPr="009D6FC1">
        <w:rPr>
          <w:rFonts w:cs="ArialMT"/>
          <w:lang w:bidi="th-TH"/>
        </w:rPr>
        <w:t>/Representative</w:t>
      </w:r>
      <w:r w:rsidR="00E227C5" w:rsidRPr="009D6FC1">
        <w:rPr>
          <w:rFonts w:cs="Arial"/>
        </w:rPr>
        <w:t xml:space="preserve"> </w:t>
      </w:r>
      <w:r w:rsidR="00D560BF" w:rsidRPr="009D6FC1">
        <w:rPr>
          <w:color w:val="000000"/>
          <w:lang w:val="en"/>
        </w:rPr>
        <w:t xml:space="preserve">reserves the right to retain any part/s or </w:t>
      </w:r>
      <w:r w:rsidR="00D560BF" w:rsidRPr="009D6FC1">
        <w:rPr>
          <w:color w:val="000000"/>
          <w:lang w:val="en"/>
        </w:rPr>
        <w:lastRenderedPageBreak/>
        <w:t xml:space="preserve">component/s </w:t>
      </w:r>
      <w:r w:rsidR="00D560BF" w:rsidRPr="00B83F09">
        <w:rPr>
          <w:rFonts w:cs="Arial"/>
        </w:rPr>
        <w:t>replaced</w:t>
      </w:r>
      <w:r w:rsidR="00D560BF" w:rsidRPr="009D6FC1">
        <w:rPr>
          <w:color w:val="000000"/>
          <w:lang w:val="en"/>
        </w:rPr>
        <w:t xml:space="preserve"> at its </w:t>
      </w:r>
      <w:r w:rsidR="00D560BF" w:rsidRPr="00B83F09">
        <w:rPr>
          <w:rFonts w:cs="Arial"/>
        </w:rPr>
        <w:t>discretion</w:t>
      </w:r>
      <w:r w:rsidR="00D560BF" w:rsidRPr="009D6FC1">
        <w:rPr>
          <w:color w:val="000000"/>
          <w:lang w:val="en"/>
        </w:rPr>
        <w:t xml:space="preserve"> in the event of a defect noticed in the product during the </w:t>
      </w:r>
      <w:r w:rsidR="00162CAB" w:rsidRPr="009D6FC1">
        <w:rPr>
          <w:color w:val="000000"/>
          <w:lang w:val="en"/>
        </w:rPr>
        <w:t>Warranty Perio</w:t>
      </w:r>
      <w:r w:rsidR="00D560BF" w:rsidRPr="009D6FC1">
        <w:rPr>
          <w:color w:val="000000"/>
          <w:lang w:val="en"/>
        </w:rPr>
        <w:t>d.</w:t>
      </w:r>
    </w:p>
    <w:p w14:paraId="64CF01EF" w14:textId="77777777" w:rsidR="00AB6950" w:rsidRPr="006A6138" w:rsidRDefault="00AB6950" w:rsidP="00AB6950">
      <w:pPr>
        <w:widowControl w:val="0"/>
        <w:overflowPunct w:val="0"/>
        <w:autoSpaceDE w:val="0"/>
        <w:autoSpaceDN w:val="0"/>
        <w:adjustRightInd w:val="0"/>
        <w:spacing w:after="0" w:line="240" w:lineRule="auto"/>
        <w:ind w:left="220"/>
        <w:jc w:val="both"/>
        <w:rPr>
          <w:rFonts w:cs="Arial"/>
        </w:rPr>
      </w:pPr>
    </w:p>
    <w:p w14:paraId="748A28EE" w14:textId="77777777" w:rsidR="00AB6950" w:rsidRPr="006A6138" w:rsidRDefault="00AB6950" w:rsidP="00B83F09">
      <w:pPr>
        <w:pStyle w:val="ListParagraph"/>
        <w:widowControl w:val="0"/>
        <w:numPr>
          <w:ilvl w:val="0"/>
          <w:numId w:val="27"/>
        </w:numPr>
        <w:autoSpaceDE w:val="0"/>
        <w:autoSpaceDN w:val="0"/>
        <w:adjustRightInd w:val="0"/>
        <w:spacing w:after="0" w:line="325" w:lineRule="exact"/>
        <w:rPr>
          <w:rFonts w:cs="Arial"/>
        </w:rPr>
      </w:pPr>
      <w:r w:rsidRPr="006A6138">
        <w:rPr>
          <w:rFonts w:cs="Arial"/>
        </w:rPr>
        <w:t xml:space="preserve">For Products sold in India, only this Warranty document is applicable. Any reference to any other warranty document will not be considered. </w:t>
      </w:r>
    </w:p>
    <w:p w14:paraId="73511D02" w14:textId="77777777" w:rsidR="00976475" w:rsidRDefault="00976475" w:rsidP="00976475">
      <w:pPr>
        <w:pStyle w:val="ListParagraph"/>
        <w:rPr>
          <w:rFonts w:cs="Arial"/>
          <w:sz w:val="20"/>
          <w:szCs w:val="20"/>
        </w:rPr>
      </w:pPr>
    </w:p>
    <w:p w14:paraId="745B0BC3" w14:textId="17C8FBB3" w:rsidR="008670A8" w:rsidRPr="00162CAB" w:rsidRDefault="00976475" w:rsidP="00B83F09">
      <w:pPr>
        <w:widowControl w:val="0"/>
        <w:tabs>
          <w:tab w:val="left" w:pos="9408"/>
        </w:tabs>
        <w:overflowPunct w:val="0"/>
        <w:autoSpaceDE w:val="0"/>
        <w:autoSpaceDN w:val="0"/>
        <w:adjustRightInd w:val="0"/>
        <w:spacing w:after="0" w:line="240" w:lineRule="auto"/>
        <w:ind w:left="720"/>
        <w:jc w:val="both"/>
        <w:rPr>
          <w:color w:val="000000"/>
          <w:highlight w:val="yellow"/>
          <w:lang w:val="en"/>
        </w:rPr>
      </w:pPr>
      <w:r w:rsidRPr="00162CAB">
        <w:rPr>
          <w:color w:val="000000"/>
          <w:lang w:val="en"/>
        </w:rPr>
        <w:t xml:space="preserve">The warranty does not </w:t>
      </w:r>
      <w:r w:rsidRPr="00B83F09">
        <w:rPr>
          <w:rFonts w:cs="Arial"/>
        </w:rPr>
        <w:t>cover</w:t>
      </w:r>
      <w:r w:rsidRPr="00162CAB">
        <w:rPr>
          <w:color w:val="000000"/>
          <w:lang w:val="en"/>
        </w:rPr>
        <w:t xml:space="preserve"> any accessories external to the product. </w:t>
      </w:r>
    </w:p>
    <w:p w14:paraId="63DF31F9" w14:textId="26580DD0" w:rsidR="00976475" w:rsidRPr="009D6FC1" w:rsidRDefault="00976475" w:rsidP="00B83F09">
      <w:pPr>
        <w:pStyle w:val="ListParagraph"/>
        <w:widowControl w:val="0"/>
        <w:numPr>
          <w:ilvl w:val="0"/>
          <w:numId w:val="27"/>
        </w:numPr>
        <w:autoSpaceDE w:val="0"/>
        <w:autoSpaceDN w:val="0"/>
        <w:adjustRightInd w:val="0"/>
        <w:spacing w:after="0" w:line="325" w:lineRule="exact"/>
        <w:rPr>
          <w:rFonts w:cs="Arial"/>
        </w:rPr>
      </w:pPr>
      <w:r w:rsidRPr="009D6FC1">
        <w:rPr>
          <w:color w:val="000000"/>
          <w:lang w:val="en"/>
        </w:rPr>
        <w:t xml:space="preserve">After completion of </w:t>
      </w:r>
      <w:r w:rsidR="002A7671" w:rsidRPr="009D6FC1">
        <w:rPr>
          <w:color w:val="000000"/>
          <w:lang w:val="en"/>
        </w:rPr>
        <w:t>Warranty Period</w:t>
      </w:r>
      <w:r w:rsidRPr="009D6FC1">
        <w:rPr>
          <w:color w:val="000000"/>
          <w:lang w:val="en"/>
        </w:rPr>
        <w:t xml:space="preserve">, in case of any defect, standard charges will be charged from </w:t>
      </w:r>
      <w:r w:rsidR="002A7671" w:rsidRPr="009D6FC1">
        <w:rPr>
          <w:color w:val="000000"/>
          <w:lang w:val="en"/>
        </w:rPr>
        <w:t xml:space="preserve">Customer </w:t>
      </w:r>
      <w:r w:rsidRPr="00B83F09">
        <w:rPr>
          <w:rFonts w:cs="Arial"/>
        </w:rPr>
        <w:t>as</w:t>
      </w:r>
      <w:r w:rsidRPr="009D6FC1">
        <w:rPr>
          <w:color w:val="000000"/>
          <w:lang w:val="en"/>
        </w:rPr>
        <w:t xml:space="preserve"> per </w:t>
      </w:r>
      <w:r w:rsidR="002A7671" w:rsidRPr="009D6FC1">
        <w:rPr>
          <w:color w:val="000000"/>
          <w:lang w:val="en"/>
        </w:rPr>
        <w:t xml:space="preserve">standard </w:t>
      </w:r>
      <w:r w:rsidR="00471FC5" w:rsidRPr="009D6FC1">
        <w:rPr>
          <w:color w:val="000000"/>
          <w:lang w:val="en"/>
        </w:rPr>
        <w:t>labor</w:t>
      </w:r>
      <w:r w:rsidR="008670A8" w:rsidRPr="009D6FC1">
        <w:rPr>
          <w:color w:val="000000"/>
          <w:lang w:val="en"/>
        </w:rPr>
        <w:t xml:space="preserve"> charges defined </w:t>
      </w:r>
      <w:r w:rsidR="002A7671">
        <w:rPr>
          <w:color w:val="000000"/>
          <w:lang w:val="en"/>
        </w:rPr>
        <w:t xml:space="preserve">by </w:t>
      </w:r>
      <w:r w:rsidR="007C1FD8">
        <w:rPr>
          <w:color w:val="000000"/>
          <w:lang w:val="en"/>
        </w:rPr>
        <w:t>Lixil</w:t>
      </w:r>
      <w:r w:rsidR="002A7671">
        <w:rPr>
          <w:color w:val="000000"/>
          <w:lang w:val="en"/>
        </w:rPr>
        <w:t xml:space="preserve"> India</w:t>
      </w:r>
      <w:r w:rsidRPr="009D6FC1">
        <w:rPr>
          <w:color w:val="000000"/>
          <w:lang w:val="en"/>
        </w:rPr>
        <w:t>.</w:t>
      </w:r>
      <w:r w:rsidR="008670A8" w:rsidRPr="009D6FC1">
        <w:rPr>
          <w:color w:val="000000"/>
          <w:lang w:val="en"/>
        </w:rPr>
        <w:t xml:space="preserve"> The </w:t>
      </w:r>
      <w:r w:rsidR="002A7671" w:rsidRPr="009D6FC1">
        <w:rPr>
          <w:color w:val="000000"/>
          <w:lang w:val="en"/>
        </w:rPr>
        <w:t xml:space="preserve">labor </w:t>
      </w:r>
      <w:r w:rsidR="008670A8" w:rsidRPr="009D6FC1">
        <w:rPr>
          <w:color w:val="000000"/>
          <w:lang w:val="en"/>
        </w:rPr>
        <w:t xml:space="preserve">charges </w:t>
      </w:r>
      <w:r w:rsidR="002A7671">
        <w:rPr>
          <w:color w:val="000000"/>
          <w:lang w:val="en"/>
        </w:rPr>
        <w:t xml:space="preserve">are </w:t>
      </w:r>
      <w:r w:rsidR="008670A8" w:rsidRPr="009D6FC1">
        <w:rPr>
          <w:color w:val="000000"/>
          <w:lang w:val="en"/>
        </w:rPr>
        <w:t xml:space="preserve">subject to the latest rate card defined </w:t>
      </w:r>
      <w:r w:rsidR="002A7671">
        <w:rPr>
          <w:color w:val="000000"/>
          <w:lang w:val="en"/>
        </w:rPr>
        <w:t>by</w:t>
      </w:r>
      <w:r w:rsidR="00D5173E">
        <w:rPr>
          <w:color w:val="000000"/>
          <w:lang w:val="en"/>
        </w:rPr>
        <w:t xml:space="preserve"> Lixil </w:t>
      </w:r>
      <w:r w:rsidR="008670A8" w:rsidRPr="009D6FC1">
        <w:rPr>
          <w:color w:val="000000"/>
          <w:lang w:val="en"/>
        </w:rPr>
        <w:t>India.</w:t>
      </w:r>
    </w:p>
    <w:p w14:paraId="048CFA4C" w14:textId="77777777" w:rsidR="000A4E6A" w:rsidRPr="00B83F09" w:rsidRDefault="000A4E6A" w:rsidP="000A4E6A">
      <w:pPr>
        <w:pStyle w:val="ListParagraph"/>
        <w:rPr>
          <w:rFonts w:cs="Arial"/>
          <w:lang w:val="en"/>
        </w:rPr>
      </w:pPr>
    </w:p>
    <w:p w14:paraId="2F6AEB1C" w14:textId="0B4DF7A7" w:rsidR="000A4E6A" w:rsidRPr="00140E61" w:rsidRDefault="00471FC5" w:rsidP="00B83F09">
      <w:pPr>
        <w:widowControl w:val="0"/>
        <w:tabs>
          <w:tab w:val="left" w:pos="9408"/>
        </w:tabs>
        <w:overflowPunct w:val="0"/>
        <w:autoSpaceDE w:val="0"/>
        <w:autoSpaceDN w:val="0"/>
        <w:adjustRightInd w:val="0"/>
        <w:spacing w:after="0" w:line="240" w:lineRule="auto"/>
        <w:ind w:left="720"/>
        <w:jc w:val="both"/>
        <w:rPr>
          <w:rFonts w:cs="Arial"/>
        </w:rPr>
      </w:pPr>
      <w:r w:rsidRPr="009D6FC1">
        <w:rPr>
          <w:rFonts w:cs="Arial"/>
        </w:rPr>
        <w:t>Commercial</w:t>
      </w:r>
      <w:r w:rsidR="000A4E6A" w:rsidRPr="009D6FC1">
        <w:rPr>
          <w:rFonts w:cs="Arial"/>
        </w:rPr>
        <w:t xml:space="preserve"> </w:t>
      </w:r>
      <w:r w:rsidR="0068068F" w:rsidRPr="009D6FC1">
        <w:rPr>
          <w:rFonts w:cs="Arial"/>
        </w:rPr>
        <w:t>and Project</w:t>
      </w:r>
      <w:r w:rsidR="009D6FC1">
        <w:rPr>
          <w:rFonts w:cs="Arial"/>
        </w:rPr>
        <w:t xml:space="preserve"> customers </w:t>
      </w:r>
      <w:r w:rsidR="0068068F" w:rsidRPr="009D6FC1">
        <w:rPr>
          <w:rFonts w:cs="Arial"/>
        </w:rPr>
        <w:t xml:space="preserve">warranty period shall </w:t>
      </w:r>
      <w:r w:rsidR="000A4E6A" w:rsidRPr="009D6FC1">
        <w:rPr>
          <w:rFonts w:cs="Arial"/>
        </w:rPr>
        <w:t xml:space="preserve">commence on the basis </w:t>
      </w:r>
      <w:r w:rsidR="0068068F" w:rsidRPr="009D6FC1">
        <w:rPr>
          <w:rFonts w:cs="Arial"/>
        </w:rPr>
        <w:t xml:space="preserve">of </w:t>
      </w:r>
      <w:r w:rsidR="000A4E6A" w:rsidRPr="009D6FC1">
        <w:rPr>
          <w:rFonts w:cs="Arial"/>
        </w:rPr>
        <w:t xml:space="preserve">period </w:t>
      </w:r>
      <w:r w:rsidRPr="009D6FC1">
        <w:rPr>
          <w:rFonts w:cs="Arial"/>
        </w:rPr>
        <w:t>mentioned</w:t>
      </w:r>
      <w:r w:rsidR="000A4E6A" w:rsidRPr="009D6FC1">
        <w:rPr>
          <w:rFonts w:cs="Arial"/>
        </w:rPr>
        <w:t xml:space="preserve"> on E-</w:t>
      </w:r>
      <w:r w:rsidR="000A4E6A" w:rsidRPr="00140E61">
        <w:rPr>
          <w:rFonts w:cs="Arial"/>
        </w:rPr>
        <w:t>Warranty</w:t>
      </w:r>
      <w:r w:rsidR="00D20AF3">
        <w:rPr>
          <w:color w:val="000000"/>
          <w:lang w:val="en"/>
        </w:rPr>
        <w:t xml:space="preserve"> Certificate </w:t>
      </w:r>
      <w:r w:rsidR="00B65CFE">
        <w:rPr>
          <w:color w:val="000000"/>
          <w:lang w:val="en"/>
        </w:rPr>
        <w:t>provided at the time of project handover /completion.</w:t>
      </w:r>
    </w:p>
    <w:p w14:paraId="33CA5F2C" w14:textId="77777777" w:rsidR="0068068F" w:rsidRPr="00B83F09" w:rsidRDefault="0068068F" w:rsidP="0068068F">
      <w:pPr>
        <w:pStyle w:val="ListParagraph"/>
        <w:rPr>
          <w:rFonts w:cs="Arial"/>
        </w:rPr>
      </w:pPr>
    </w:p>
    <w:p w14:paraId="75B1F831" w14:textId="2A34E69F" w:rsidR="007541DC" w:rsidRPr="00B83F09" w:rsidRDefault="00B65CFE" w:rsidP="00B83F09">
      <w:pPr>
        <w:pStyle w:val="ListParagraph"/>
        <w:widowControl w:val="0"/>
        <w:numPr>
          <w:ilvl w:val="0"/>
          <w:numId w:val="27"/>
        </w:numPr>
        <w:tabs>
          <w:tab w:val="left" w:pos="9408"/>
        </w:tabs>
        <w:overflowPunct w:val="0"/>
        <w:autoSpaceDE w:val="0"/>
        <w:autoSpaceDN w:val="0"/>
        <w:adjustRightInd w:val="0"/>
        <w:spacing w:after="0" w:line="240" w:lineRule="auto"/>
        <w:jc w:val="both"/>
        <w:rPr>
          <w:rFonts w:cs="Arial"/>
        </w:rPr>
      </w:pPr>
      <w:r w:rsidRPr="002253D6">
        <w:rPr>
          <w:rFonts w:eastAsia="Times New Roman" w:cs="Arial"/>
          <w:color w:val="000000"/>
        </w:rPr>
        <w:t xml:space="preserve"> </w:t>
      </w:r>
      <w:r w:rsidR="00D22E90" w:rsidRPr="00B83F09">
        <w:rPr>
          <w:rFonts w:eastAsia="Times New Roman" w:cs="Arial"/>
          <w:color w:val="000000"/>
        </w:rPr>
        <w:t xml:space="preserve">Defined </w:t>
      </w:r>
      <w:r w:rsidR="0068068F" w:rsidRPr="00B83F09">
        <w:rPr>
          <w:color w:val="000000"/>
          <w:lang w:val="en"/>
        </w:rPr>
        <w:t>warranty</w:t>
      </w:r>
      <w:r w:rsidR="0068068F" w:rsidRPr="00B83F09">
        <w:rPr>
          <w:rFonts w:eastAsia="Times New Roman" w:cs="Arial"/>
          <w:color w:val="000000"/>
        </w:rPr>
        <w:t xml:space="preserve"> period is applicable to 'Products' only.</w:t>
      </w:r>
    </w:p>
    <w:p w14:paraId="478B6E81" w14:textId="77777777" w:rsidR="007541DC" w:rsidRDefault="007541DC" w:rsidP="009D6FC1">
      <w:pPr>
        <w:pStyle w:val="ListParagraph"/>
        <w:spacing w:line="240" w:lineRule="auto"/>
        <w:rPr>
          <w:rFonts w:eastAsia="Times New Roman" w:cs="Arial"/>
          <w:color w:val="000000"/>
        </w:rPr>
      </w:pPr>
    </w:p>
    <w:p w14:paraId="4B1B2AB2" w14:textId="77777777" w:rsidR="00D22E90" w:rsidRPr="00140E61" w:rsidRDefault="00D22E90" w:rsidP="009D6FC1">
      <w:pPr>
        <w:pStyle w:val="ListParagraph"/>
        <w:spacing w:line="240" w:lineRule="auto"/>
        <w:rPr>
          <w:rFonts w:cs="Arial"/>
        </w:rPr>
      </w:pPr>
    </w:p>
    <w:p w14:paraId="6C41D4B7" w14:textId="48F699FF" w:rsidR="00D22E90" w:rsidRPr="00B65CFE" w:rsidRDefault="00C76558" w:rsidP="00B83F09">
      <w:pPr>
        <w:pStyle w:val="ListParagraph"/>
        <w:widowControl w:val="0"/>
        <w:numPr>
          <w:ilvl w:val="1"/>
          <w:numId w:val="23"/>
        </w:numPr>
        <w:overflowPunct w:val="0"/>
        <w:autoSpaceDE w:val="0"/>
        <w:autoSpaceDN w:val="0"/>
        <w:adjustRightInd w:val="0"/>
        <w:spacing w:after="0" w:line="240" w:lineRule="auto"/>
        <w:jc w:val="both"/>
        <w:rPr>
          <w:rFonts w:cs="Arial"/>
          <w:b/>
          <w:bCs/>
        </w:rPr>
      </w:pPr>
      <w:r w:rsidRPr="00B65CFE">
        <w:rPr>
          <w:rFonts w:cs="Arial"/>
        </w:rPr>
        <w:t>For Residential Customers</w:t>
      </w:r>
      <w:r w:rsidRPr="00B65CFE">
        <w:rPr>
          <w:rFonts w:cs="Arial"/>
          <w:b/>
          <w:bCs/>
        </w:rPr>
        <w:t xml:space="preserve"> -</w:t>
      </w:r>
      <w:r w:rsidRPr="00B65CFE">
        <w:rPr>
          <w:rFonts w:cs="Arial"/>
        </w:rPr>
        <w:t xml:space="preserve">After three years from date of </w:t>
      </w:r>
      <w:r w:rsidR="00625F92" w:rsidRPr="00B65CFE">
        <w:rPr>
          <w:rFonts w:cs="Arial"/>
        </w:rPr>
        <w:t>purchase, service</w:t>
      </w:r>
      <w:r w:rsidRPr="00B65CFE">
        <w:rPr>
          <w:rFonts w:cs="Arial"/>
        </w:rPr>
        <w:t xml:space="preserve"> visit charges will be applicable as </w:t>
      </w:r>
      <w:r w:rsidR="00625F92" w:rsidRPr="00B65CFE">
        <w:rPr>
          <w:rFonts w:cs="Arial"/>
        </w:rPr>
        <w:t xml:space="preserve">per </w:t>
      </w:r>
      <w:r w:rsidR="00625F92" w:rsidRPr="00B65CFE">
        <w:rPr>
          <w:lang w:val="en" w:eastAsia="zh-CN" w:bidi="th-TH"/>
        </w:rPr>
        <w:t>the</w:t>
      </w:r>
      <w:r w:rsidRPr="00B65CFE">
        <w:rPr>
          <w:lang w:val="en" w:eastAsia="zh-CN" w:bidi="th-TH"/>
        </w:rPr>
        <w:t xml:space="preserve"> standard rates of </w:t>
      </w:r>
      <w:r w:rsidR="00471FC5" w:rsidRPr="00B65CFE">
        <w:rPr>
          <w:lang w:val="en" w:eastAsia="zh-CN" w:bidi="th-TH"/>
        </w:rPr>
        <w:t>labors</w:t>
      </w:r>
      <w:r w:rsidRPr="00B65CFE">
        <w:rPr>
          <w:lang w:val="en" w:eastAsia="zh-CN" w:bidi="th-TH"/>
        </w:rPr>
        <w:t xml:space="preserve"> and/or parts (as the case may be), prevailing and defined by company at that point of </w:t>
      </w:r>
      <w:r w:rsidR="00625F92" w:rsidRPr="00B65CFE">
        <w:rPr>
          <w:lang w:val="en" w:eastAsia="zh-CN" w:bidi="th-TH"/>
        </w:rPr>
        <w:t>time.</w:t>
      </w:r>
    </w:p>
    <w:p w14:paraId="348A5975" w14:textId="77777777" w:rsidR="00C76558" w:rsidRPr="00FD1F3F" w:rsidRDefault="00C76558" w:rsidP="00FD1F3F">
      <w:pPr>
        <w:pStyle w:val="ListParagraph"/>
        <w:widowControl w:val="0"/>
        <w:numPr>
          <w:ilvl w:val="1"/>
          <w:numId w:val="23"/>
        </w:numPr>
        <w:tabs>
          <w:tab w:val="num" w:pos="360"/>
        </w:tabs>
        <w:overflowPunct w:val="0"/>
        <w:autoSpaceDE w:val="0"/>
        <w:autoSpaceDN w:val="0"/>
        <w:adjustRightInd w:val="0"/>
        <w:spacing w:after="0" w:line="240" w:lineRule="auto"/>
        <w:jc w:val="both"/>
        <w:rPr>
          <w:rFonts w:cs="Arial"/>
          <w:b/>
          <w:bCs/>
        </w:rPr>
      </w:pPr>
      <w:r w:rsidRPr="00FD1F3F">
        <w:rPr>
          <w:rFonts w:cs="Arial"/>
        </w:rPr>
        <w:t xml:space="preserve">For </w:t>
      </w:r>
      <w:r w:rsidR="00471FC5" w:rsidRPr="00FD1F3F">
        <w:rPr>
          <w:rFonts w:cs="Arial"/>
        </w:rPr>
        <w:t>Commercial</w:t>
      </w:r>
      <w:r w:rsidRPr="00FD1F3F">
        <w:rPr>
          <w:rFonts w:cs="Arial"/>
        </w:rPr>
        <w:t xml:space="preserve"> and Projects</w:t>
      </w:r>
      <w:r w:rsidR="00FD1F3F">
        <w:rPr>
          <w:rFonts w:cs="Arial"/>
        </w:rPr>
        <w:t xml:space="preserve"> Customers</w:t>
      </w:r>
      <w:r w:rsidRPr="00FD1F3F">
        <w:rPr>
          <w:rFonts w:cs="Arial"/>
          <w:b/>
          <w:bCs/>
        </w:rPr>
        <w:t>-</w:t>
      </w:r>
      <w:r w:rsidR="00B77FBC" w:rsidRPr="00FD1F3F">
        <w:rPr>
          <w:rFonts w:cs="Arial"/>
        </w:rPr>
        <w:t xml:space="preserve"> After three years from Warranty Start date as mentioned on E-Warranty </w:t>
      </w:r>
      <w:r w:rsidR="00625F92" w:rsidRPr="00FD1F3F">
        <w:rPr>
          <w:rFonts w:cs="Arial"/>
        </w:rPr>
        <w:t>Certificate, service</w:t>
      </w:r>
      <w:r w:rsidR="00B77FBC" w:rsidRPr="00FD1F3F">
        <w:rPr>
          <w:rFonts w:cs="Arial"/>
        </w:rPr>
        <w:t xml:space="preserve"> visit charges will be applicable as </w:t>
      </w:r>
      <w:r w:rsidR="00625F92" w:rsidRPr="00FD1F3F">
        <w:rPr>
          <w:rFonts w:cs="Arial"/>
        </w:rPr>
        <w:t xml:space="preserve">per </w:t>
      </w:r>
      <w:r w:rsidR="00625F92" w:rsidRPr="00FD1F3F">
        <w:rPr>
          <w:lang w:val="en" w:eastAsia="zh-CN" w:bidi="th-TH"/>
        </w:rPr>
        <w:t>the</w:t>
      </w:r>
      <w:r w:rsidR="00B77FBC" w:rsidRPr="00FD1F3F">
        <w:rPr>
          <w:lang w:val="en" w:eastAsia="zh-CN" w:bidi="th-TH"/>
        </w:rPr>
        <w:t xml:space="preserve"> standard rates of </w:t>
      </w:r>
      <w:r w:rsidR="00471FC5" w:rsidRPr="00FD1F3F">
        <w:rPr>
          <w:lang w:val="en" w:eastAsia="zh-CN" w:bidi="th-TH"/>
        </w:rPr>
        <w:t>labors</w:t>
      </w:r>
      <w:r w:rsidR="00B77FBC" w:rsidRPr="00FD1F3F">
        <w:rPr>
          <w:lang w:val="en" w:eastAsia="zh-CN" w:bidi="th-TH"/>
        </w:rPr>
        <w:t xml:space="preserve"> and/or parts (as the case may be), prevailing and defined by company at that point of </w:t>
      </w:r>
      <w:r w:rsidR="00625F92" w:rsidRPr="00FD1F3F">
        <w:rPr>
          <w:lang w:val="en" w:eastAsia="zh-CN" w:bidi="th-TH"/>
        </w:rPr>
        <w:t>time.</w:t>
      </w:r>
    </w:p>
    <w:p w14:paraId="3A96A36A" w14:textId="77777777" w:rsidR="00267744" w:rsidRDefault="00267744" w:rsidP="00267744">
      <w:pPr>
        <w:widowControl w:val="0"/>
        <w:tabs>
          <w:tab w:val="num" w:pos="360"/>
        </w:tabs>
        <w:overflowPunct w:val="0"/>
        <w:autoSpaceDE w:val="0"/>
        <w:autoSpaceDN w:val="0"/>
        <w:adjustRightInd w:val="0"/>
        <w:spacing w:after="0" w:line="240" w:lineRule="auto"/>
        <w:ind w:left="220"/>
        <w:jc w:val="both"/>
        <w:rPr>
          <w:rFonts w:cs="Arial"/>
          <w:color w:val="000000"/>
          <w:lang w:val="en"/>
        </w:rPr>
      </w:pPr>
    </w:p>
    <w:p w14:paraId="4007DF0B" w14:textId="414AC285" w:rsidR="00267744" w:rsidRPr="00B83F09" w:rsidRDefault="00267744" w:rsidP="00B83F09">
      <w:pPr>
        <w:pStyle w:val="ListParagraph"/>
        <w:widowControl w:val="0"/>
        <w:numPr>
          <w:ilvl w:val="0"/>
          <w:numId w:val="27"/>
        </w:numPr>
        <w:tabs>
          <w:tab w:val="left" w:pos="9408"/>
        </w:tabs>
        <w:overflowPunct w:val="0"/>
        <w:autoSpaceDE w:val="0"/>
        <w:autoSpaceDN w:val="0"/>
        <w:adjustRightInd w:val="0"/>
        <w:spacing w:after="0" w:line="240" w:lineRule="auto"/>
        <w:jc w:val="both"/>
        <w:rPr>
          <w:rFonts w:eastAsiaTheme="majorEastAsia" w:cs="Sylfaen"/>
          <w:lang w:bidi="th-TH"/>
        </w:rPr>
      </w:pPr>
      <w:r w:rsidRPr="00B83F09">
        <w:rPr>
          <w:rFonts w:eastAsiaTheme="majorEastAsia" w:cs="Sylfaen"/>
          <w:lang w:bidi="th-TH"/>
        </w:rPr>
        <w:t>Warranty is valid and applicable to the products which are licensed for sale and purchased</w:t>
      </w:r>
      <w:r w:rsidR="00FD1F3F" w:rsidRPr="00B83F09">
        <w:rPr>
          <w:rFonts w:eastAsiaTheme="majorEastAsia" w:cs="Sylfaen"/>
          <w:lang w:bidi="th-TH"/>
        </w:rPr>
        <w:t xml:space="preserve"> </w:t>
      </w:r>
      <w:r w:rsidRPr="00B83F09">
        <w:rPr>
          <w:rFonts w:eastAsiaTheme="majorEastAsia" w:cs="Sylfaen"/>
          <w:lang w:bidi="th-TH"/>
        </w:rPr>
        <w:t>in India</w:t>
      </w:r>
      <w:r w:rsidR="00A63A20" w:rsidRPr="00B83F09">
        <w:rPr>
          <w:rFonts w:eastAsiaTheme="majorEastAsia" w:cs="Sylfaen"/>
          <w:lang w:bidi="th-TH"/>
        </w:rPr>
        <w:t xml:space="preserve"> </w:t>
      </w:r>
      <w:r w:rsidR="00A63A20" w:rsidRPr="00B65CFE">
        <w:rPr>
          <w:rFonts w:cs="Segoe UI"/>
        </w:rPr>
        <w:t xml:space="preserve">through authorized </w:t>
      </w:r>
      <w:r w:rsidR="00A63A20" w:rsidRPr="00B83F09">
        <w:rPr>
          <w:color w:val="000000"/>
          <w:lang w:val="en"/>
        </w:rPr>
        <w:t>Sales</w:t>
      </w:r>
      <w:r w:rsidR="00A63A20" w:rsidRPr="00B65CFE">
        <w:rPr>
          <w:rFonts w:cs="Segoe UI"/>
        </w:rPr>
        <w:t xml:space="preserve"> channel of the Company</w:t>
      </w:r>
      <w:r w:rsidRPr="00B83F09">
        <w:rPr>
          <w:rFonts w:eastAsiaTheme="majorEastAsia" w:cs="Sylfaen"/>
          <w:lang w:bidi="th-TH"/>
        </w:rPr>
        <w:t xml:space="preserve"> only. Parallel imports (Grey market products) are excluded from this warranty.</w:t>
      </w:r>
    </w:p>
    <w:p w14:paraId="0904720E" w14:textId="77777777" w:rsidR="00154B3F" w:rsidRDefault="00154B3F" w:rsidP="00267744">
      <w:pPr>
        <w:pStyle w:val="ListParagraph"/>
        <w:widowControl w:val="0"/>
        <w:tabs>
          <w:tab w:val="num" w:pos="360"/>
        </w:tabs>
        <w:overflowPunct w:val="0"/>
        <w:autoSpaceDE w:val="0"/>
        <w:autoSpaceDN w:val="0"/>
        <w:adjustRightInd w:val="0"/>
        <w:spacing w:after="0" w:line="240" w:lineRule="auto"/>
        <w:ind w:left="360"/>
        <w:jc w:val="both"/>
        <w:rPr>
          <w:rFonts w:eastAsiaTheme="majorEastAsia" w:cs="Sylfaen"/>
          <w:lang w:bidi="th-TH"/>
        </w:rPr>
      </w:pPr>
    </w:p>
    <w:p w14:paraId="0A983A63" w14:textId="799F430C" w:rsidR="00154B3F" w:rsidRPr="00B83F09" w:rsidRDefault="00154B3F" w:rsidP="00B83F09">
      <w:pPr>
        <w:pStyle w:val="ListParagraph"/>
        <w:widowControl w:val="0"/>
        <w:numPr>
          <w:ilvl w:val="0"/>
          <w:numId w:val="27"/>
        </w:numPr>
        <w:overflowPunct w:val="0"/>
        <w:autoSpaceDE w:val="0"/>
        <w:autoSpaceDN w:val="0"/>
        <w:adjustRightInd w:val="0"/>
        <w:spacing w:after="0" w:line="240" w:lineRule="auto"/>
        <w:jc w:val="both"/>
        <w:rPr>
          <w:rFonts w:eastAsiaTheme="majorEastAsia" w:cs="Sylfaen"/>
          <w:lang w:bidi="th-TH"/>
        </w:rPr>
      </w:pPr>
      <w:r w:rsidRPr="00B83F09">
        <w:rPr>
          <w:color w:val="000000"/>
          <w:lang w:val="en"/>
        </w:rPr>
        <w:t>Replacement</w:t>
      </w:r>
      <w:r w:rsidRPr="00B83F09">
        <w:rPr>
          <w:rFonts w:eastAsiaTheme="majorEastAsia" w:cs="Sylfaen"/>
          <w:lang w:bidi="th-TH"/>
        </w:rPr>
        <w:t>/Refund Clause</w:t>
      </w:r>
    </w:p>
    <w:p w14:paraId="0D049D64" w14:textId="77777777" w:rsidR="00154B3F" w:rsidRDefault="00154B3F" w:rsidP="00267744">
      <w:pPr>
        <w:pStyle w:val="ListParagraph"/>
        <w:widowControl w:val="0"/>
        <w:tabs>
          <w:tab w:val="num" w:pos="360"/>
        </w:tabs>
        <w:overflowPunct w:val="0"/>
        <w:autoSpaceDE w:val="0"/>
        <w:autoSpaceDN w:val="0"/>
        <w:adjustRightInd w:val="0"/>
        <w:spacing w:after="0" w:line="240" w:lineRule="auto"/>
        <w:ind w:left="360"/>
        <w:jc w:val="both"/>
        <w:rPr>
          <w:rFonts w:eastAsiaTheme="majorEastAsia" w:cs="Sylfaen"/>
          <w:lang w:bidi="th-TH"/>
        </w:rPr>
      </w:pPr>
    </w:p>
    <w:p w14:paraId="0516CC5D" w14:textId="77777777" w:rsidR="00BF1DB6" w:rsidRDefault="00154B3F" w:rsidP="00154B3F">
      <w:pPr>
        <w:pStyle w:val="ListParagraph"/>
        <w:widowControl w:val="0"/>
        <w:numPr>
          <w:ilvl w:val="0"/>
          <w:numId w:val="20"/>
        </w:numPr>
        <w:tabs>
          <w:tab w:val="num" w:pos="360"/>
        </w:tabs>
        <w:overflowPunct w:val="0"/>
        <w:autoSpaceDE w:val="0"/>
        <w:autoSpaceDN w:val="0"/>
        <w:adjustRightInd w:val="0"/>
        <w:spacing w:after="0" w:line="240" w:lineRule="auto"/>
        <w:jc w:val="both"/>
        <w:rPr>
          <w:rFonts w:eastAsiaTheme="majorEastAsia" w:cs="Arial"/>
          <w:color w:val="000000"/>
          <w:lang w:val="en"/>
        </w:rPr>
      </w:pPr>
      <w:r w:rsidRPr="002253D6">
        <w:rPr>
          <w:rFonts w:eastAsiaTheme="majorEastAsia" w:cs="Arial"/>
          <w:color w:val="000000"/>
          <w:lang w:val="en"/>
        </w:rPr>
        <w:t xml:space="preserve">If the product can’t be repaired due to non-availability of spares </w:t>
      </w:r>
      <w:r w:rsidR="00BF1DB6" w:rsidRPr="002253D6">
        <w:rPr>
          <w:rFonts w:eastAsiaTheme="majorEastAsia" w:cs="Arial"/>
          <w:color w:val="000000"/>
          <w:lang w:val="en"/>
        </w:rPr>
        <w:t>part, or</w:t>
      </w:r>
      <w:r w:rsidRPr="002253D6">
        <w:rPr>
          <w:rFonts w:eastAsiaTheme="majorEastAsia" w:cs="Arial"/>
          <w:color w:val="000000"/>
          <w:lang w:val="en"/>
        </w:rPr>
        <w:t xml:space="preserve"> repeated failure or high repair</w:t>
      </w:r>
      <w:r>
        <w:rPr>
          <w:rFonts w:eastAsiaTheme="majorEastAsia" w:cs="Arial"/>
          <w:color w:val="000000"/>
          <w:lang w:val="en"/>
        </w:rPr>
        <w:t xml:space="preserve"> </w:t>
      </w:r>
      <w:r w:rsidR="00BF1DB6">
        <w:rPr>
          <w:rFonts w:eastAsiaTheme="majorEastAsia" w:cs="Arial"/>
          <w:color w:val="000000"/>
          <w:lang w:val="en"/>
        </w:rPr>
        <w:t>cost, then</w:t>
      </w:r>
      <w:r>
        <w:rPr>
          <w:rFonts w:eastAsiaTheme="majorEastAsia" w:cs="Arial"/>
          <w:color w:val="000000"/>
          <w:lang w:val="en"/>
        </w:rPr>
        <w:t xml:space="preserve"> replacement or refund is offered to customer</w:t>
      </w:r>
      <w:r w:rsidR="00BF1DB6">
        <w:rPr>
          <w:rFonts w:eastAsiaTheme="majorEastAsia" w:cs="Arial"/>
          <w:color w:val="000000"/>
          <w:lang w:val="en"/>
        </w:rPr>
        <w:t>.</w:t>
      </w:r>
    </w:p>
    <w:p w14:paraId="56AAC6C1" w14:textId="492270DF" w:rsidR="00BF1DB6" w:rsidRDefault="00BF1DB6" w:rsidP="00154B3F">
      <w:pPr>
        <w:pStyle w:val="ListParagraph"/>
        <w:widowControl w:val="0"/>
        <w:numPr>
          <w:ilvl w:val="0"/>
          <w:numId w:val="20"/>
        </w:numPr>
        <w:tabs>
          <w:tab w:val="num" w:pos="360"/>
        </w:tabs>
        <w:overflowPunct w:val="0"/>
        <w:autoSpaceDE w:val="0"/>
        <w:autoSpaceDN w:val="0"/>
        <w:adjustRightInd w:val="0"/>
        <w:spacing w:after="0" w:line="240" w:lineRule="auto"/>
        <w:jc w:val="both"/>
        <w:rPr>
          <w:rFonts w:eastAsiaTheme="majorEastAsia" w:cs="Arial"/>
          <w:color w:val="000000"/>
          <w:lang w:val="en"/>
        </w:rPr>
      </w:pPr>
      <w:r>
        <w:rPr>
          <w:rFonts w:eastAsiaTheme="majorEastAsia" w:cs="Arial"/>
          <w:color w:val="000000"/>
          <w:lang w:val="en"/>
        </w:rPr>
        <w:t xml:space="preserve">Replacement/Refund shall be subject to </w:t>
      </w:r>
      <w:r w:rsidR="00AE522E">
        <w:rPr>
          <w:rFonts w:eastAsiaTheme="majorEastAsia" w:cs="Arial"/>
          <w:color w:val="000000"/>
          <w:lang w:val="en"/>
        </w:rPr>
        <w:t>Depriciaton policy</w:t>
      </w:r>
      <w:r>
        <w:rPr>
          <w:rFonts w:eastAsiaTheme="majorEastAsia" w:cs="Arial"/>
          <w:color w:val="000000"/>
          <w:lang w:val="en"/>
        </w:rPr>
        <w:t xml:space="preserve"> and shall be based on price mentioned on </w:t>
      </w:r>
      <w:r w:rsidR="00212625">
        <w:rPr>
          <w:rFonts w:eastAsiaTheme="majorEastAsia" w:cs="Arial"/>
          <w:color w:val="000000"/>
          <w:lang w:val="en"/>
        </w:rPr>
        <w:t xml:space="preserve">the </w:t>
      </w:r>
      <w:r>
        <w:rPr>
          <w:rFonts w:eastAsiaTheme="majorEastAsia" w:cs="Arial"/>
          <w:color w:val="000000"/>
          <w:lang w:val="en"/>
        </w:rPr>
        <w:t>invoice.</w:t>
      </w:r>
    </w:p>
    <w:p w14:paraId="7097B214" w14:textId="77777777" w:rsidR="00154B3F" w:rsidRDefault="00BF1DB6" w:rsidP="00154B3F">
      <w:pPr>
        <w:pStyle w:val="ListParagraph"/>
        <w:widowControl w:val="0"/>
        <w:numPr>
          <w:ilvl w:val="0"/>
          <w:numId w:val="20"/>
        </w:numPr>
        <w:tabs>
          <w:tab w:val="num" w:pos="360"/>
        </w:tabs>
        <w:overflowPunct w:val="0"/>
        <w:autoSpaceDE w:val="0"/>
        <w:autoSpaceDN w:val="0"/>
        <w:adjustRightInd w:val="0"/>
        <w:spacing w:after="0" w:line="240" w:lineRule="auto"/>
        <w:jc w:val="both"/>
        <w:rPr>
          <w:rFonts w:eastAsiaTheme="majorEastAsia" w:cs="Arial"/>
          <w:color w:val="000000"/>
          <w:lang w:val="en"/>
        </w:rPr>
      </w:pPr>
      <w:r>
        <w:rPr>
          <w:rFonts w:eastAsiaTheme="majorEastAsia" w:cs="Arial"/>
          <w:color w:val="000000"/>
          <w:lang w:val="en"/>
        </w:rPr>
        <w:t xml:space="preserve">If a product fails to perform during </w:t>
      </w:r>
      <w:r w:rsidR="00212625">
        <w:rPr>
          <w:rFonts w:eastAsiaTheme="majorEastAsia" w:cs="Arial"/>
          <w:color w:val="000000"/>
          <w:lang w:val="en"/>
        </w:rPr>
        <w:t>Warranty Period</w:t>
      </w:r>
      <w:r>
        <w:rPr>
          <w:rFonts w:eastAsiaTheme="majorEastAsia" w:cs="Arial"/>
          <w:color w:val="000000"/>
          <w:lang w:val="en"/>
        </w:rPr>
        <w:t>, then the customer service team will assess the facts and take any of following actions: -</w:t>
      </w:r>
    </w:p>
    <w:p w14:paraId="06978C8D" w14:textId="77777777" w:rsidR="00BF1DB6" w:rsidRDefault="00BF1DB6" w:rsidP="00BF1DB6">
      <w:pPr>
        <w:pStyle w:val="ListParagraph"/>
        <w:widowControl w:val="0"/>
        <w:tabs>
          <w:tab w:val="num" w:pos="360"/>
        </w:tabs>
        <w:overflowPunct w:val="0"/>
        <w:autoSpaceDE w:val="0"/>
        <w:autoSpaceDN w:val="0"/>
        <w:adjustRightInd w:val="0"/>
        <w:spacing w:after="0" w:line="240" w:lineRule="auto"/>
        <w:ind w:left="1080"/>
        <w:jc w:val="both"/>
        <w:rPr>
          <w:rFonts w:eastAsiaTheme="majorEastAsia" w:cs="Arial"/>
          <w:color w:val="000000"/>
          <w:lang w:val="en"/>
        </w:rPr>
      </w:pPr>
    </w:p>
    <w:p w14:paraId="7EF7A442" w14:textId="77777777" w:rsidR="00BF1DB6" w:rsidRDefault="00BF1DB6" w:rsidP="00BF1DB6">
      <w:pPr>
        <w:pStyle w:val="ListParagraph"/>
        <w:widowControl w:val="0"/>
        <w:numPr>
          <w:ilvl w:val="0"/>
          <w:numId w:val="21"/>
        </w:numPr>
        <w:tabs>
          <w:tab w:val="num" w:pos="360"/>
        </w:tabs>
        <w:overflowPunct w:val="0"/>
        <w:autoSpaceDE w:val="0"/>
        <w:autoSpaceDN w:val="0"/>
        <w:adjustRightInd w:val="0"/>
        <w:spacing w:after="0" w:line="240" w:lineRule="auto"/>
        <w:jc w:val="both"/>
        <w:rPr>
          <w:rFonts w:eastAsiaTheme="majorEastAsia" w:cs="Arial"/>
          <w:color w:val="000000"/>
          <w:lang w:val="en"/>
        </w:rPr>
      </w:pPr>
      <w:r>
        <w:rPr>
          <w:rFonts w:eastAsiaTheme="majorEastAsia" w:cs="Arial"/>
          <w:color w:val="000000"/>
          <w:lang w:val="en"/>
        </w:rPr>
        <w:t>Replace it with the same model.</w:t>
      </w:r>
    </w:p>
    <w:p w14:paraId="7D656A2A" w14:textId="77777777" w:rsidR="00BF1DB6" w:rsidRDefault="00BF1DB6" w:rsidP="00BF1DB6">
      <w:pPr>
        <w:pStyle w:val="ListParagraph"/>
        <w:widowControl w:val="0"/>
        <w:numPr>
          <w:ilvl w:val="0"/>
          <w:numId w:val="21"/>
        </w:numPr>
        <w:tabs>
          <w:tab w:val="num" w:pos="360"/>
        </w:tabs>
        <w:overflowPunct w:val="0"/>
        <w:autoSpaceDE w:val="0"/>
        <w:autoSpaceDN w:val="0"/>
        <w:adjustRightInd w:val="0"/>
        <w:spacing w:after="0" w:line="240" w:lineRule="auto"/>
        <w:jc w:val="both"/>
        <w:rPr>
          <w:rFonts w:eastAsiaTheme="majorEastAsia" w:cs="Arial"/>
          <w:color w:val="000000"/>
          <w:lang w:val="en"/>
        </w:rPr>
      </w:pPr>
      <w:r>
        <w:rPr>
          <w:rFonts w:eastAsiaTheme="majorEastAsia" w:cs="Arial"/>
          <w:color w:val="000000"/>
          <w:lang w:val="en"/>
        </w:rPr>
        <w:t>Replace it with the upgraded model, in case if same model is discontinued or not available.</w:t>
      </w:r>
    </w:p>
    <w:p w14:paraId="36A6C691" w14:textId="77777777" w:rsidR="00BF1DB6" w:rsidRPr="00267744" w:rsidRDefault="00BF1DB6" w:rsidP="00BF1DB6">
      <w:pPr>
        <w:pStyle w:val="ListParagraph"/>
        <w:widowControl w:val="0"/>
        <w:numPr>
          <w:ilvl w:val="0"/>
          <w:numId w:val="21"/>
        </w:numPr>
        <w:tabs>
          <w:tab w:val="num" w:pos="360"/>
        </w:tabs>
        <w:overflowPunct w:val="0"/>
        <w:autoSpaceDE w:val="0"/>
        <w:autoSpaceDN w:val="0"/>
        <w:adjustRightInd w:val="0"/>
        <w:spacing w:after="0" w:line="240" w:lineRule="auto"/>
        <w:jc w:val="both"/>
        <w:rPr>
          <w:rFonts w:eastAsiaTheme="majorEastAsia" w:cs="Arial"/>
          <w:color w:val="000000"/>
          <w:lang w:val="en"/>
        </w:rPr>
      </w:pPr>
      <w:r>
        <w:rPr>
          <w:rFonts w:eastAsiaTheme="majorEastAsia" w:cs="Arial"/>
          <w:color w:val="000000"/>
          <w:lang w:val="en"/>
        </w:rPr>
        <w:t>Make a refund (in case if customer shows his unwillingness to accept replacement)</w:t>
      </w:r>
    </w:p>
    <w:p w14:paraId="371C8583" w14:textId="77777777" w:rsidR="00267744" w:rsidRDefault="00267744" w:rsidP="00267744">
      <w:pPr>
        <w:widowControl w:val="0"/>
        <w:tabs>
          <w:tab w:val="num" w:pos="360"/>
        </w:tabs>
        <w:overflowPunct w:val="0"/>
        <w:autoSpaceDE w:val="0"/>
        <w:autoSpaceDN w:val="0"/>
        <w:adjustRightInd w:val="0"/>
        <w:spacing w:after="0" w:line="240" w:lineRule="auto"/>
        <w:ind w:left="220"/>
        <w:jc w:val="both"/>
        <w:rPr>
          <w:rFonts w:cs="Arial"/>
          <w:color w:val="000000"/>
          <w:lang w:val="en"/>
        </w:rPr>
      </w:pPr>
    </w:p>
    <w:p w14:paraId="64BD781C" w14:textId="7D39D59C" w:rsidR="00C22460" w:rsidRPr="00B83F09" w:rsidRDefault="00C22460" w:rsidP="00B83F09">
      <w:pPr>
        <w:widowControl w:val="0"/>
        <w:tabs>
          <w:tab w:val="num" w:pos="360"/>
        </w:tabs>
        <w:overflowPunct w:val="0"/>
        <w:autoSpaceDE w:val="0"/>
        <w:autoSpaceDN w:val="0"/>
        <w:adjustRightInd w:val="0"/>
        <w:spacing w:after="0" w:line="240" w:lineRule="auto"/>
        <w:jc w:val="both"/>
        <w:rPr>
          <w:rFonts w:cs="Arial"/>
          <w:color w:val="000000"/>
          <w:lang w:val="en"/>
        </w:rPr>
      </w:pPr>
      <w:r w:rsidRPr="00B83F09">
        <w:rPr>
          <w:rFonts w:cs="Arial"/>
          <w:color w:val="000000"/>
          <w:lang w:val="en"/>
        </w:rPr>
        <w:t xml:space="preserve">The remedy set forth in this </w:t>
      </w:r>
      <w:r w:rsidRPr="00C22460">
        <w:rPr>
          <w:rFonts w:cs="Arial"/>
          <w:color w:val="000000"/>
          <w:lang w:val="en"/>
        </w:rPr>
        <w:t xml:space="preserve">Warranty Policy </w:t>
      </w:r>
      <w:r w:rsidRPr="00B83F09">
        <w:rPr>
          <w:rFonts w:cs="Arial"/>
          <w:color w:val="000000"/>
          <w:lang w:val="en"/>
        </w:rPr>
        <w:t xml:space="preserve">constitute </w:t>
      </w:r>
      <w:r w:rsidR="007C1FD8">
        <w:rPr>
          <w:rFonts w:cs="Arial"/>
          <w:color w:val="000000"/>
          <w:lang w:val="en"/>
        </w:rPr>
        <w:t>Lixil</w:t>
      </w:r>
      <w:r w:rsidR="00BF4BBD" w:rsidRPr="00BF4BBD">
        <w:rPr>
          <w:rFonts w:cs="Arial"/>
          <w:color w:val="000000"/>
          <w:lang w:val="en"/>
        </w:rPr>
        <w:t xml:space="preserve"> India’s </w:t>
      </w:r>
      <w:r w:rsidRPr="00B83F09">
        <w:rPr>
          <w:rFonts w:cs="Arial"/>
          <w:color w:val="000000"/>
          <w:lang w:val="en"/>
        </w:rPr>
        <w:t xml:space="preserve">sole and exclusive remedy offered by </w:t>
      </w:r>
      <w:r w:rsidR="007C1FD8">
        <w:rPr>
          <w:rFonts w:cs="Arial"/>
          <w:color w:val="000000"/>
          <w:lang w:val="en"/>
        </w:rPr>
        <w:t>Lixil</w:t>
      </w:r>
      <w:r w:rsidR="00BF4BBD" w:rsidRPr="00BF4BBD">
        <w:rPr>
          <w:rFonts w:cs="Arial"/>
          <w:color w:val="000000"/>
          <w:lang w:val="en"/>
        </w:rPr>
        <w:t xml:space="preserve"> India</w:t>
      </w:r>
      <w:r w:rsidR="00B65CFE">
        <w:rPr>
          <w:rFonts w:cs="Arial"/>
          <w:color w:val="000000"/>
          <w:lang w:val="en"/>
        </w:rPr>
        <w:t xml:space="preserve"> </w:t>
      </w:r>
      <w:r w:rsidR="00B65CFE" w:rsidRPr="00C22460">
        <w:rPr>
          <w:rFonts w:cs="Arial"/>
          <w:color w:val="000000"/>
          <w:lang w:val="en"/>
        </w:rPr>
        <w:t>vis</w:t>
      </w:r>
      <w:r w:rsidRPr="00B83F09">
        <w:rPr>
          <w:rFonts w:cs="Arial"/>
          <w:color w:val="000000"/>
          <w:lang w:val="en"/>
        </w:rPr>
        <w:t xml:space="preserve"> its </w:t>
      </w:r>
      <w:r w:rsidR="00BF4BBD" w:rsidRPr="00C22460">
        <w:rPr>
          <w:rFonts w:cs="Arial"/>
          <w:color w:val="000000"/>
          <w:lang w:val="en"/>
        </w:rPr>
        <w:t>Products</w:t>
      </w:r>
      <w:r w:rsidRPr="00B83F09">
        <w:rPr>
          <w:rFonts w:cs="Arial"/>
          <w:color w:val="000000"/>
          <w:lang w:val="en"/>
        </w:rPr>
        <w:t xml:space="preserve">. </w:t>
      </w:r>
      <w:r w:rsidRPr="00C22460">
        <w:rPr>
          <w:rFonts w:cs="Arial"/>
          <w:color w:val="000000"/>
          <w:lang w:val="en"/>
        </w:rPr>
        <w:t xml:space="preserve">Except </w:t>
      </w:r>
      <w:r w:rsidRPr="00B83F09">
        <w:rPr>
          <w:rFonts w:cs="Arial"/>
          <w:color w:val="000000"/>
          <w:lang w:val="en"/>
        </w:rPr>
        <w:t xml:space="preserve">as mentioned in this </w:t>
      </w:r>
      <w:r w:rsidRPr="00C22460">
        <w:rPr>
          <w:rFonts w:cs="Arial"/>
          <w:color w:val="000000"/>
          <w:lang w:val="en"/>
        </w:rPr>
        <w:t xml:space="preserve">Warranty Policy, </w:t>
      </w:r>
      <w:r w:rsidR="007C1FD8">
        <w:rPr>
          <w:rFonts w:cs="Arial"/>
          <w:color w:val="000000"/>
          <w:lang w:val="en"/>
        </w:rPr>
        <w:t>Lixil</w:t>
      </w:r>
      <w:r w:rsidRPr="00C22460">
        <w:rPr>
          <w:rFonts w:cs="Arial"/>
          <w:color w:val="000000"/>
          <w:lang w:val="en"/>
        </w:rPr>
        <w:t xml:space="preserve"> India </w:t>
      </w:r>
      <w:r w:rsidRPr="00B83F09">
        <w:rPr>
          <w:rFonts w:cs="Arial"/>
          <w:color w:val="000000"/>
          <w:lang w:val="en"/>
        </w:rPr>
        <w:t>sha</w:t>
      </w:r>
      <w:r>
        <w:rPr>
          <w:rFonts w:cs="Arial"/>
          <w:color w:val="000000"/>
          <w:lang w:val="en"/>
        </w:rPr>
        <w:t>l</w:t>
      </w:r>
      <w:r w:rsidRPr="00B83F09">
        <w:rPr>
          <w:rFonts w:cs="Arial"/>
          <w:color w:val="000000"/>
          <w:lang w:val="en"/>
        </w:rPr>
        <w:t>l not be liable for direct, indirect, incidental, consequential, special or exemplary damages caused to the customer, including but not limited to loss of revenue or anticipated profits or lost business.</w:t>
      </w:r>
    </w:p>
    <w:p w14:paraId="700924C1" w14:textId="14C48D68" w:rsidR="008C2EB0" w:rsidRPr="00C22460" w:rsidRDefault="008C2EB0" w:rsidP="00B83F09">
      <w:pPr>
        <w:widowControl w:val="0"/>
        <w:tabs>
          <w:tab w:val="num" w:pos="360"/>
        </w:tabs>
        <w:overflowPunct w:val="0"/>
        <w:autoSpaceDE w:val="0"/>
        <w:autoSpaceDN w:val="0"/>
        <w:adjustRightInd w:val="0"/>
        <w:spacing w:after="0" w:line="240" w:lineRule="auto"/>
        <w:jc w:val="both"/>
        <w:rPr>
          <w:rFonts w:cs="Arial"/>
          <w:color w:val="000000"/>
          <w:lang w:val="en"/>
        </w:rPr>
      </w:pPr>
    </w:p>
    <w:p w14:paraId="0BDBF03F" w14:textId="77796B76" w:rsidR="00C22460" w:rsidRPr="00B83F09" w:rsidRDefault="00C22460" w:rsidP="00B83F09">
      <w:pPr>
        <w:widowControl w:val="0"/>
        <w:tabs>
          <w:tab w:val="num" w:pos="360"/>
        </w:tabs>
        <w:overflowPunct w:val="0"/>
        <w:autoSpaceDE w:val="0"/>
        <w:autoSpaceDN w:val="0"/>
        <w:adjustRightInd w:val="0"/>
        <w:spacing w:after="0" w:line="240" w:lineRule="auto"/>
        <w:jc w:val="both"/>
        <w:rPr>
          <w:rFonts w:cs="Arial"/>
          <w:color w:val="000000"/>
          <w:lang w:val="en"/>
        </w:rPr>
      </w:pPr>
      <w:r w:rsidRPr="00B83F09">
        <w:rPr>
          <w:rFonts w:cs="Arial"/>
          <w:color w:val="000000"/>
          <w:lang w:val="en"/>
        </w:rPr>
        <w:lastRenderedPageBreak/>
        <w:t>If any provision of this</w:t>
      </w:r>
      <w:r>
        <w:rPr>
          <w:rFonts w:cs="Arial"/>
          <w:color w:val="000000"/>
          <w:lang w:val="en"/>
        </w:rPr>
        <w:t xml:space="preserve"> Warranty Policy</w:t>
      </w:r>
      <w:r w:rsidRPr="00B83F09">
        <w:rPr>
          <w:rFonts w:cs="Arial"/>
          <w:color w:val="000000"/>
          <w:lang w:val="en"/>
        </w:rPr>
        <w:t xml:space="preserve"> is held to be invalid or unenforceable, such invalidity or unenforceability shall not affect the ot</w:t>
      </w:r>
      <w:r w:rsidRPr="00C22460">
        <w:rPr>
          <w:rFonts w:cs="Arial"/>
          <w:color w:val="000000"/>
          <w:lang w:val="en"/>
        </w:rPr>
        <w:t xml:space="preserve">her provisions of this </w:t>
      </w:r>
      <w:r w:rsidR="00BF4BBD" w:rsidRPr="00C22460">
        <w:rPr>
          <w:rFonts w:cs="Arial"/>
          <w:color w:val="000000"/>
          <w:lang w:val="en"/>
        </w:rPr>
        <w:t>Warranty</w:t>
      </w:r>
      <w:r w:rsidRPr="00C22460">
        <w:rPr>
          <w:rFonts w:cs="Arial"/>
          <w:color w:val="000000"/>
          <w:lang w:val="en"/>
        </w:rPr>
        <w:t xml:space="preserve"> Policy</w:t>
      </w:r>
      <w:r w:rsidRPr="00B83F09">
        <w:rPr>
          <w:rFonts w:cs="Arial"/>
          <w:color w:val="000000"/>
          <w:lang w:val="en"/>
        </w:rPr>
        <w:t xml:space="preserve">, which shall remain in full force and effect. </w:t>
      </w:r>
    </w:p>
    <w:p w14:paraId="0F9C454E" w14:textId="77777777" w:rsidR="00C22460" w:rsidRPr="00B83F09" w:rsidRDefault="00C22460" w:rsidP="00B83F09">
      <w:pPr>
        <w:widowControl w:val="0"/>
        <w:tabs>
          <w:tab w:val="num" w:pos="360"/>
        </w:tabs>
        <w:overflowPunct w:val="0"/>
        <w:autoSpaceDE w:val="0"/>
        <w:autoSpaceDN w:val="0"/>
        <w:adjustRightInd w:val="0"/>
        <w:spacing w:after="0" w:line="240" w:lineRule="auto"/>
        <w:jc w:val="both"/>
        <w:rPr>
          <w:rFonts w:cs="Arial"/>
          <w:color w:val="000000"/>
          <w:lang w:val="en"/>
        </w:rPr>
      </w:pPr>
    </w:p>
    <w:p w14:paraId="13DF90AA" w14:textId="7DB316A6" w:rsidR="00C22460" w:rsidRPr="00B83F09" w:rsidRDefault="00C22460" w:rsidP="00B83F09">
      <w:pPr>
        <w:widowControl w:val="0"/>
        <w:tabs>
          <w:tab w:val="num" w:pos="360"/>
        </w:tabs>
        <w:overflowPunct w:val="0"/>
        <w:autoSpaceDE w:val="0"/>
        <w:autoSpaceDN w:val="0"/>
        <w:adjustRightInd w:val="0"/>
        <w:spacing w:after="0" w:line="240" w:lineRule="auto"/>
        <w:jc w:val="both"/>
        <w:rPr>
          <w:rFonts w:cs="Arial"/>
          <w:color w:val="000000"/>
          <w:lang w:val="en"/>
        </w:rPr>
      </w:pPr>
      <w:r w:rsidRPr="00B83F09">
        <w:rPr>
          <w:rFonts w:cs="Arial"/>
          <w:color w:val="000000"/>
          <w:lang w:val="en"/>
        </w:rPr>
        <w:t>This</w:t>
      </w:r>
      <w:r>
        <w:rPr>
          <w:rFonts w:cs="Arial"/>
          <w:color w:val="000000"/>
          <w:lang w:val="en"/>
        </w:rPr>
        <w:t xml:space="preserve"> Warranty Policy</w:t>
      </w:r>
      <w:r w:rsidRPr="00B83F09">
        <w:rPr>
          <w:rFonts w:cs="Arial"/>
          <w:color w:val="000000"/>
          <w:lang w:val="en"/>
        </w:rPr>
        <w:t xml:space="preserve"> and the Annexures attached hereto, integrate all the terms and conditions mentioned herein or incidental hereto and supersedes all oral negotiations and prior writings in respect of the subject matter hereof</w:t>
      </w:r>
      <w:r>
        <w:rPr>
          <w:rFonts w:cs="Arial"/>
          <w:color w:val="000000"/>
          <w:lang w:val="en"/>
        </w:rPr>
        <w:t xml:space="preserve">. </w:t>
      </w:r>
      <w:r w:rsidRPr="00B83F09">
        <w:rPr>
          <w:rFonts w:cs="Arial"/>
          <w:color w:val="000000"/>
          <w:lang w:val="en"/>
        </w:rPr>
        <w:t xml:space="preserve"> </w:t>
      </w:r>
    </w:p>
    <w:p w14:paraId="570F0624" w14:textId="77777777" w:rsidR="00267744" w:rsidRPr="001315B7" w:rsidRDefault="00267744" w:rsidP="00B83F09">
      <w:pPr>
        <w:widowControl w:val="0"/>
        <w:tabs>
          <w:tab w:val="num" w:pos="360"/>
        </w:tabs>
        <w:overflowPunct w:val="0"/>
        <w:autoSpaceDE w:val="0"/>
        <w:autoSpaceDN w:val="0"/>
        <w:adjustRightInd w:val="0"/>
        <w:spacing w:after="0" w:line="240" w:lineRule="auto"/>
        <w:jc w:val="both"/>
        <w:rPr>
          <w:rFonts w:cs="Arial"/>
          <w:highlight w:val="yellow"/>
        </w:rPr>
      </w:pPr>
    </w:p>
    <w:p w14:paraId="766B7049" w14:textId="2EC4C94B" w:rsidR="001315B7" w:rsidRDefault="007C1FD8" w:rsidP="001315B7">
      <w:pPr>
        <w:widowControl w:val="0"/>
        <w:tabs>
          <w:tab w:val="num" w:pos="360"/>
        </w:tabs>
        <w:overflowPunct w:val="0"/>
        <w:autoSpaceDE w:val="0"/>
        <w:autoSpaceDN w:val="0"/>
        <w:adjustRightInd w:val="0"/>
        <w:spacing w:after="0" w:line="240" w:lineRule="auto"/>
        <w:jc w:val="both"/>
        <w:rPr>
          <w:rFonts w:cs="Arial"/>
          <w:color w:val="000000"/>
          <w:lang w:val="en"/>
        </w:rPr>
      </w:pPr>
      <w:r>
        <w:rPr>
          <w:rFonts w:cs="Arial"/>
          <w:color w:val="000000"/>
          <w:lang w:val="en"/>
        </w:rPr>
        <w:t>Lixil</w:t>
      </w:r>
      <w:r w:rsidR="0039218E">
        <w:rPr>
          <w:rFonts w:cs="Arial"/>
          <w:color w:val="000000"/>
          <w:lang w:val="en"/>
        </w:rPr>
        <w:t xml:space="preserve"> India reserves its right to amend, modify or alter the terms of this Warranty policy at its sole </w:t>
      </w:r>
      <w:r w:rsidR="00BF4BBD">
        <w:rPr>
          <w:rFonts w:cs="Arial"/>
          <w:color w:val="000000"/>
          <w:lang w:val="en"/>
        </w:rPr>
        <w:t>discretion</w:t>
      </w:r>
      <w:r w:rsidR="0039218E">
        <w:rPr>
          <w:rFonts w:cs="Arial"/>
          <w:color w:val="000000"/>
          <w:lang w:val="en"/>
        </w:rPr>
        <w:t xml:space="preserve"> and the same shall become binding on the Customer. Any modification, amendment or alteration </w:t>
      </w:r>
      <w:r w:rsidR="00BF4BBD">
        <w:rPr>
          <w:rFonts w:cs="Arial"/>
          <w:color w:val="000000"/>
          <w:lang w:val="en"/>
        </w:rPr>
        <w:t>shall</w:t>
      </w:r>
      <w:r w:rsidR="0039218E">
        <w:rPr>
          <w:rFonts w:cs="Arial"/>
          <w:color w:val="000000"/>
          <w:lang w:val="en"/>
        </w:rPr>
        <w:t xml:space="preserve"> be published on its website. </w:t>
      </w:r>
    </w:p>
    <w:p w14:paraId="12BF9F3A" w14:textId="258DE016" w:rsidR="0039218E" w:rsidRDefault="0039218E" w:rsidP="001315B7">
      <w:pPr>
        <w:widowControl w:val="0"/>
        <w:tabs>
          <w:tab w:val="num" w:pos="360"/>
        </w:tabs>
        <w:overflowPunct w:val="0"/>
        <w:autoSpaceDE w:val="0"/>
        <w:autoSpaceDN w:val="0"/>
        <w:adjustRightInd w:val="0"/>
        <w:spacing w:after="0" w:line="240" w:lineRule="auto"/>
        <w:jc w:val="both"/>
        <w:rPr>
          <w:rFonts w:cs="Arial"/>
          <w:color w:val="000000"/>
          <w:lang w:val="en"/>
        </w:rPr>
      </w:pPr>
    </w:p>
    <w:p w14:paraId="5C4C2D8A" w14:textId="7CD3D8AA" w:rsidR="00B877D9" w:rsidRPr="00B877D9" w:rsidRDefault="00B877D9" w:rsidP="00B83F09">
      <w:pPr>
        <w:pStyle w:val="ListParagraph"/>
        <w:widowControl w:val="0"/>
        <w:tabs>
          <w:tab w:val="num" w:pos="360"/>
        </w:tabs>
        <w:overflowPunct w:val="0"/>
        <w:autoSpaceDE w:val="0"/>
        <w:autoSpaceDN w:val="0"/>
        <w:adjustRightInd w:val="0"/>
        <w:spacing w:after="0" w:line="240" w:lineRule="auto"/>
        <w:ind w:left="360"/>
        <w:jc w:val="both"/>
        <w:rPr>
          <w:rFonts w:cs="ArialMT"/>
          <w:lang w:bidi="th-TH"/>
        </w:rPr>
      </w:pPr>
      <w:r>
        <w:rPr>
          <w:rFonts w:cs="ArialMT"/>
          <w:lang w:bidi="th-TH"/>
        </w:rPr>
        <w:t xml:space="preserve">This is </w:t>
      </w:r>
      <w:r w:rsidR="007C1FD8">
        <w:rPr>
          <w:rFonts w:cs="ArialMT"/>
          <w:lang w:bidi="th-TH"/>
        </w:rPr>
        <w:t>Lixil</w:t>
      </w:r>
      <w:r>
        <w:rPr>
          <w:rFonts w:cs="ArialMT"/>
          <w:lang w:bidi="th-TH"/>
        </w:rPr>
        <w:t xml:space="preserve"> </w:t>
      </w:r>
      <w:r w:rsidRPr="00B877D9">
        <w:rPr>
          <w:rFonts w:cs="ArialMT"/>
          <w:lang w:bidi="th-TH"/>
        </w:rPr>
        <w:t xml:space="preserve">India’s </w:t>
      </w:r>
      <w:r w:rsidRPr="00B83F09">
        <w:rPr>
          <w:rFonts w:eastAsiaTheme="majorEastAsia" w:cs="Sylfaen"/>
          <w:lang w:bidi="th-TH"/>
        </w:rPr>
        <w:t>exclusive</w:t>
      </w:r>
      <w:r w:rsidRPr="00B877D9">
        <w:rPr>
          <w:rFonts w:cs="ArialMT"/>
          <w:lang w:bidi="th-TH"/>
        </w:rPr>
        <w:t xml:space="preserve"> </w:t>
      </w:r>
      <w:r>
        <w:rPr>
          <w:rFonts w:cs="ArialMT"/>
          <w:lang w:bidi="th-TH"/>
        </w:rPr>
        <w:t xml:space="preserve">warranty. The decision of </w:t>
      </w:r>
      <w:r w:rsidR="007C1FD8">
        <w:rPr>
          <w:rFonts w:cs="ArialMT"/>
          <w:lang w:bidi="th-TH"/>
        </w:rPr>
        <w:t>Lixil</w:t>
      </w:r>
      <w:r w:rsidRPr="00B877D9">
        <w:rPr>
          <w:rFonts w:cs="ArialMT"/>
          <w:lang w:bidi="th-TH"/>
        </w:rPr>
        <w:t xml:space="preserve"> India regarding the warranty is final and</w:t>
      </w:r>
    </w:p>
    <w:p w14:paraId="717BED2F" w14:textId="662BDCD4" w:rsidR="00B877D9" w:rsidRDefault="00B877D9" w:rsidP="00B877D9">
      <w:pPr>
        <w:widowControl w:val="0"/>
        <w:tabs>
          <w:tab w:val="num" w:pos="360"/>
        </w:tabs>
        <w:overflowPunct w:val="0"/>
        <w:autoSpaceDE w:val="0"/>
        <w:autoSpaceDN w:val="0"/>
        <w:adjustRightInd w:val="0"/>
        <w:spacing w:after="0" w:line="240" w:lineRule="auto"/>
        <w:jc w:val="both"/>
        <w:rPr>
          <w:rFonts w:cs="ArialMT"/>
          <w:lang w:bidi="th-TH"/>
        </w:rPr>
      </w:pPr>
      <w:r w:rsidRPr="00B877D9">
        <w:rPr>
          <w:rFonts w:cs="ArialMT"/>
          <w:lang w:bidi="th-TH"/>
        </w:rPr>
        <w:t>binding. All disput</w:t>
      </w:r>
      <w:r w:rsidR="008670A8">
        <w:rPr>
          <w:rFonts w:cs="ArialMT"/>
          <w:lang w:bidi="th-TH"/>
        </w:rPr>
        <w:t xml:space="preserve">es are subject to the </w:t>
      </w:r>
      <w:r w:rsidRPr="00B877D9">
        <w:rPr>
          <w:rFonts w:cs="ArialMT"/>
          <w:lang w:bidi="th-TH"/>
        </w:rPr>
        <w:t>juris</w:t>
      </w:r>
      <w:r>
        <w:rPr>
          <w:rFonts w:cs="ArialMT"/>
          <w:lang w:bidi="th-TH"/>
        </w:rPr>
        <w:t xml:space="preserve">diction of </w:t>
      </w:r>
      <w:r w:rsidR="007C1FD8">
        <w:rPr>
          <w:rFonts w:cs="ArialMT"/>
          <w:lang w:bidi="th-TH"/>
        </w:rPr>
        <w:t>Haryana</w:t>
      </w:r>
      <w:r w:rsidR="008670A8">
        <w:rPr>
          <w:rFonts w:cs="ArialMT"/>
          <w:lang w:bidi="th-TH"/>
        </w:rPr>
        <w:t xml:space="preserve"> Court </w:t>
      </w:r>
      <w:r w:rsidRPr="00B877D9">
        <w:rPr>
          <w:rFonts w:cs="ArialMT"/>
          <w:lang w:bidi="th-TH"/>
        </w:rPr>
        <w:t>only.</w:t>
      </w:r>
    </w:p>
    <w:p w14:paraId="5467D634" w14:textId="4F5BB40B" w:rsidR="00976475" w:rsidRPr="00976475" w:rsidRDefault="00B65CFE" w:rsidP="00976475">
      <w:pPr>
        <w:spacing w:before="300" w:after="300" w:line="330" w:lineRule="atLeast"/>
        <w:jc w:val="both"/>
        <w:rPr>
          <w:rFonts w:eastAsia="Times New Roman" w:cs="Times New Roman"/>
          <w:color w:val="444444"/>
          <w:sz w:val="28"/>
          <w:szCs w:val="28"/>
          <w:u w:val="single"/>
          <w:lang w:val="en" w:eastAsia="zh-CN" w:bidi="th-TH"/>
        </w:rPr>
      </w:pPr>
      <w:r>
        <w:rPr>
          <w:rFonts w:ascii="latoregular" w:eastAsia="Times New Roman" w:hAnsi="latoregular" w:cs="Times New Roman"/>
          <w:b/>
          <w:bCs/>
          <w:color w:val="444444"/>
          <w:sz w:val="26"/>
          <w:szCs w:val="26"/>
          <w:lang w:val="en" w:eastAsia="zh-CN" w:bidi="th-TH"/>
        </w:rPr>
        <w:t xml:space="preserve"> </w:t>
      </w:r>
      <w:r w:rsidR="00976475" w:rsidRPr="006A6138">
        <w:rPr>
          <w:rFonts w:eastAsia="Times New Roman" w:cs="Times New Roman"/>
          <w:b/>
          <w:bCs/>
          <w:color w:val="444444"/>
          <w:sz w:val="28"/>
          <w:szCs w:val="28"/>
          <w:u w:val="single"/>
          <w:lang w:val="en" w:eastAsia="zh-CN" w:bidi="th-TH"/>
        </w:rPr>
        <w:t xml:space="preserve">This warranty is not applicable </w:t>
      </w:r>
      <w:r w:rsidR="00212625">
        <w:rPr>
          <w:rFonts w:eastAsia="Times New Roman" w:cs="Times New Roman"/>
          <w:b/>
          <w:bCs/>
          <w:color w:val="444444"/>
          <w:sz w:val="28"/>
          <w:szCs w:val="28"/>
          <w:u w:val="single"/>
          <w:lang w:val="en" w:eastAsia="zh-CN" w:bidi="th-TH"/>
        </w:rPr>
        <w:t xml:space="preserve">or shall stand void </w:t>
      </w:r>
      <w:r w:rsidR="00976475" w:rsidRPr="006A6138">
        <w:rPr>
          <w:rFonts w:eastAsia="Times New Roman" w:cs="Times New Roman"/>
          <w:b/>
          <w:bCs/>
          <w:color w:val="444444"/>
          <w:sz w:val="28"/>
          <w:szCs w:val="28"/>
          <w:u w:val="single"/>
          <w:lang w:val="en" w:eastAsia="zh-CN" w:bidi="th-TH"/>
        </w:rPr>
        <w:t>in the following cases:</w:t>
      </w:r>
    </w:p>
    <w:p w14:paraId="2E916A39" w14:textId="74AB0DAC" w:rsidR="00976475" w:rsidRPr="00625F92" w:rsidRDefault="00976475" w:rsidP="006A6138">
      <w:pPr>
        <w:pStyle w:val="ListParagraph"/>
        <w:numPr>
          <w:ilvl w:val="0"/>
          <w:numId w:val="18"/>
        </w:numPr>
        <w:spacing w:line="240" w:lineRule="auto"/>
        <w:rPr>
          <w:lang w:val="en" w:eastAsia="zh-CN" w:bidi="th-TH"/>
        </w:rPr>
      </w:pPr>
      <w:r w:rsidRPr="00625F92">
        <w:rPr>
          <w:lang w:val="en" w:eastAsia="zh-CN" w:bidi="th-TH"/>
        </w:rPr>
        <w:t xml:space="preserve">Proof of purchase </w:t>
      </w:r>
      <w:r w:rsidR="00817DF4" w:rsidRPr="00625F92">
        <w:rPr>
          <w:lang w:val="en" w:eastAsia="zh-CN" w:bidi="th-TH"/>
        </w:rPr>
        <w:t>not shown to company's authorized service repre</w:t>
      </w:r>
      <w:r w:rsidR="00BF4BBD">
        <w:rPr>
          <w:lang w:val="en" w:eastAsia="zh-CN" w:bidi="th-TH"/>
        </w:rPr>
        <w:t>se</w:t>
      </w:r>
      <w:r w:rsidR="00817DF4" w:rsidRPr="00625F92">
        <w:rPr>
          <w:lang w:val="en" w:eastAsia="zh-CN" w:bidi="th-TH"/>
        </w:rPr>
        <w:t>ntative at the time of repair/making claim.</w:t>
      </w:r>
      <w:r w:rsidRPr="00625F92">
        <w:rPr>
          <w:lang w:val="en" w:eastAsia="zh-CN" w:bidi="th-TH"/>
        </w:rPr>
        <w:t xml:space="preserve">i.e. invoice in original and/or </w:t>
      </w:r>
      <w:r w:rsidR="00BB34BF" w:rsidRPr="00625F92">
        <w:rPr>
          <w:lang w:val="en" w:eastAsia="zh-CN" w:bidi="th-TH"/>
        </w:rPr>
        <w:t xml:space="preserve">E-Warranty </w:t>
      </w:r>
      <w:r w:rsidR="00471FC5" w:rsidRPr="00625F92">
        <w:rPr>
          <w:lang w:val="en" w:eastAsia="zh-CN" w:bidi="th-TH"/>
        </w:rPr>
        <w:t>Certificate</w:t>
      </w:r>
      <w:r w:rsidR="00212625">
        <w:rPr>
          <w:lang w:val="en" w:eastAsia="zh-CN" w:bidi="th-TH"/>
        </w:rPr>
        <w:t>. For</w:t>
      </w:r>
      <w:r w:rsidR="00212625" w:rsidRPr="00625F92">
        <w:rPr>
          <w:lang w:val="en" w:eastAsia="zh-CN" w:bidi="th-TH"/>
        </w:rPr>
        <w:t xml:space="preserve"> </w:t>
      </w:r>
      <w:r w:rsidRPr="00625F92">
        <w:rPr>
          <w:lang w:val="en" w:eastAsia="zh-CN" w:bidi="th-TH"/>
        </w:rPr>
        <w:t>such cases, service</w:t>
      </w:r>
      <w:r w:rsidR="00212625">
        <w:rPr>
          <w:lang w:val="en" w:eastAsia="zh-CN" w:bidi="th-TH"/>
        </w:rPr>
        <w:t>s</w:t>
      </w:r>
      <w:r w:rsidRPr="00625F92">
        <w:rPr>
          <w:lang w:val="en" w:eastAsia="zh-CN" w:bidi="th-TH"/>
        </w:rPr>
        <w:t xml:space="preserve"> </w:t>
      </w:r>
      <w:r w:rsidR="00212625">
        <w:rPr>
          <w:lang w:val="en" w:eastAsia="zh-CN" w:bidi="th-TH"/>
        </w:rPr>
        <w:t xml:space="preserve">may </w:t>
      </w:r>
      <w:r w:rsidRPr="00625F92">
        <w:rPr>
          <w:lang w:val="en" w:eastAsia="zh-CN" w:bidi="th-TH"/>
        </w:rPr>
        <w:t>be rendered on chargeable basis as p</w:t>
      </w:r>
      <w:r w:rsidR="00817DF4">
        <w:rPr>
          <w:lang w:val="en" w:eastAsia="zh-CN" w:bidi="th-TH"/>
        </w:rPr>
        <w:t xml:space="preserve">er the standard rates of </w:t>
      </w:r>
      <w:r w:rsidR="00471FC5">
        <w:rPr>
          <w:lang w:val="en" w:eastAsia="zh-CN" w:bidi="th-TH"/>
        </w:rPr>
        <w:t>labor</w:t>
      </w:r>
      <w:r w:rsidRPr="00625F92">
        <w:rPr>
          <w:lang w:val="en" w:eastAsia="zh-CN" w:bidi="th-TH"/>
        </w:rPr>
        <w:t xml:space="preserve"> and/or parts (as the case may be), prevailing at that point of time.</w:t>
      </w:r>
    </w:p>
    <w:p w14:paraId="1BA4E4AD" w14:textId="77777777" w:rsidR="00976475" w:rsidRPr="00625F92" w:rsidRDefault="00976475" w:rsidP="006A6138">
      <w:pPr>
        <w:pStyle w:val="ListParagraph"/>
        <w:numPr>
          <w:ilvl w:val="0"/>
          <w:numId w:val="18"/>
        </w:numPr>
        <w:spacing w:line="240" w:lineRule="auto"/>
        <w:rPr>
          <w:lang w:val="en" w:eastAsia="zh-CN" w:bidi="th-TH"/>
        </w:rPr>
      </w:pPr>
      <w:r w:rsidRPr="00625F92">
        <w:rPr>
          <w:lang w:val="en" w:eastAsia="zh-CN" w:bidi="th-TH"/>
        </w:rPr>
        <w:t xml:space="preserve">The </w:t>
      </w:r>
      <w:r w:rsidR="00212625" w:rsidRPr="00625F92">
        <w:rPr>
          <w:lang w:val="en" w:eastAsia="zh-CN" w:bidi="th-TH"/>
        </w:rPr>
        <w:t xml:space="preserve">Product </w:t>
      </w:r>
      <w:r w:rsidRPr="00625F92">
        <w:rPr>
          <w:lang w:val="en" w:eastAsia="zh-CN" w:bidi="th-TH"/>
        </w:rPr>
        <w:t>is not installed/ used according to the instruction given in instruction/installation manual.</w:t>
      </w:r>
    </w:p>
    <w:p w14:paraId="1FE57DC4" w14:textId="77777777" w:rsidR="00976475" w:rsidRPr="00625F92" w:rsidRDefault="00976475" w:rsidP="006A6138">
      <w:pPr>
        <w:pStyle w:val="ListParagraph"/>
        <w:numPr>
          <w:ilvl w:val="0"/>
          <w:numId w:val="18"/>
        </w:numPr>
        <w:spacing w:line="240" w:lineRule="auto"/>
        <w:rPr>
          <w:lang w:val="en" w:eastAsia="zh-CN" w:bidi="th-TH"/>
        </w:rPr>
      </w:pPr>
      <w:r w:rsidRPr="00625F92">
        <w:rPr>
          <w:lang w:val="en" w:eastAsia="zh-CN" w:bidi="th-TH"/>
        </w:rPr>
        <w:t>Site conditions, where the product is installed, does not confirm to the recommended operating conditions of product as specified in the instruction manual of the product (supplied along with the product</w:t>
      </w:r>
      <w:r w:rsidR="00212625" w:rsidRPr="00625F92">
        <w:rPr>
          <w:lang w:val="en" w:eastAsia="zh-CN" w:bidi="th-TH"/>
        </w:rPr>
        <w:t>).</w:t>
      </w:r>
    </w:p>
    <w:p w14:paraId="42169588" w14:textId="77777777" w:rsidR="00976475" w:rsidRPr="006A6138" w:rsidRDefault="00976475" w:rsidP="006A6138">
      <w:pPr>
        <w:pStyle w:val="ListParagraph"/>
        <w:numPr>
          <w:ilvl w:val="0"/>
          <w:numId w:val="18"/>
        </w:numPr>
        <w:spacing w:line="240" w:lineRule="auto"/>
        <w:rPr>
          <w:lang w:val="en" w:eastAsia="zh-CN" w:bidi="th-TH"/>
        </w:rPr>
      </w:pPr>
      <w:r w:rsidRPr="006A6138">
        <w:rPr>
          <w:lang w:val="en" w:eastAsia="zh-CN" w:bidi="th-TH"/>
        </w:rPr>
        <w:t>De</w:t>
      </w:r>
      <w:r w:rsidR="002E5116">
        <w:rPr>
          <w:lang w:val="en" w:eastAsia="zh-CN" w:bidi="th-TH"/>
        </w:rPr>
        <w:t xml:space="preserve">fect(s) caused by improper </w:t>
      </w:r>
      <w:r w:rsidR="009D6FC1">
        <w:rPr>
          <w:lang w:val="en" w:eastAsia="zh-CN" w:bidi="th-TH"/>
        </w:rPr>
        <w:t>use,</w:t>
      </w:r>
      <w:r w:rsidRPr="006A6138">
        <w:rPr>
          <w:lang w:val="en" w:eastAsia="zh-CN" w:bidi="th-TH"/>
        </w:rPr>
        <w:t xml:space="preserve"> negligent handling</w:t>
      </w:r>
      <w:r w:rsidR="002E5116">
        <w:t xml:space="preserve"> damage, misuse, tampering, neglect or lack of care and in case of alterations or repair carried out by </w:t>
      </w:r>
      <w:r w:rsidR="00471FC5">
        <w:t>unauthorized</w:t>
      </w:r>
      <w:r w:rsidR="002E5116">
        <w:t xml:space="preserve"> </w:t>
      </w:r>
      <w:r w:rsidR="009D6FC1">
        <w:t>persons,</w:t>
      </w:r>
      <w:r w:rsidR="002E5116" w:rsidRPr="006A6138">
        <w:rPr>
          <w:lang w:val="en" w:eastAsia="zh-CN" w:bidi="th-TH"/>
        </w:rPr>
        <w:t xml:space="preserve"> as determined by the company</w:t>
      </w:r>
      <w:r w:rsidR="004942E6">
        <w:rPr>
          <w:lang w:val="en" w:eastAsia="zh-CN" w:bidi="th-TH"/>
        </w:rPr>
        <w:t>.</w:t>
      </w:r>
    </w:p>
    <w:p w14:paraId="77734743" w14:textId="77777777" w:rsidR="00976475" w:rsidRDefault="00976475" w:rsidP="006A6138">
      <w:pPr>
        <w:pStyle w:val="ListParagraph"/>
        <w:numPr>
          <w:ilvl w:val="0"/>
          <w:numId w:val="18"/>
        </w:numPr>
        <w:spacing w:line="240" w:lineRule="auto"/>
        <w:rPr>
          <w:lang w:val="en" w:eastAsia="zh-CN" w:bidi="th-TH"/>
        </w:rPr>
      </w:pPr>
      <w:r w:rsidRPr="006A6138">
        <w:rPr>
          <w:lang w:val="en" w:eastAsia="zh-CN" w:bidi="th-TH"/>
        </w:rPr>
        <w:t xml:space="preserve">Defect is caused due to the cause beyond reasonable control like </w:t>
      </w:r>
      <w:r w:rsidR="002E5116" w:rsidRPr="006A6138">
        <w:rPr>
          <w:lang w:val="en" w:eastAsia="zh-CN" w:bidi="th-TH"/>
        </w:rPr>
        <w:t>lightning,</w:t>
      </w:r>
      <w:r w:rsidR="002E5116">
        <w:rPr>
          <w:lang w:val="en" w:eastAsia="zh-CN" w:bidi="th-TH"/>
        </w:rPr>
        <w:t xml:space="preserve"> flood, riots</w:t>
      </w:r>
      <w:r w:rsidR="008F1444">
        <w:rPr>
          <w:lang w:val="en" w:eastAsia="zh-CN" w:bidi="th-TH"/>
        </w:rPr>
        <w:t>,</w:t>
      </w:r>
      <w:r w:rsidRPr="006A6138">
        <w:rPr>
          <w:lang w:val="en" w:eastAsia="zh-CN" w:bidi="th-TH"/>
        </w:rPr>
        <w:t xml:space="preserve"> acts of god, abnormal water supply/pressure</w:t>
      </w:r>
      <w:r w:rsidR="008F1444">
        <w:rPr>
          <w:lang w:val="en" w:eastAsia="zh-CN" w:bidi="th-TH"/>
        </w:rPr>
        <w:t>,</w:t>
      </w:r>
      <w:r w:rsidR="008F1444" w:rsidRPr="008F1444">
        <w:rPr>
          <w:rFonts w:ascii="Sylfaen" w:hAnsi="Sylfaen" w:cs="Tahoma"/>
          <w:bCs/>
        </w:rPr>
        <w:t xml:space="preserve"> </w:t>
      </w:r>
      <w:r w:rsidR="008F1444" w:rsidRPr="008F1444">
        <w:rPr>
          <w:rFonts w:cs="Tahoma"/>
          <w:bCs/>
        </w:rPr>
        <w:t xml:space="preserve">Surge Voltage from power source </w:t>
      </w:r>
      <w:r w:rsidRPr="008F1444">
        <w:rPr>
          <w:lang w:val="en" w:eastAsia="zh-CN" w:bidi="th-TH"/>
        </w:rPr>
        <w:t>or while in transit from dealer's outlet to purchaser's residence.</w:t>
      </w:r>
    </w:p>
    <w:p w14:paraId="1C81D2C6" w14:textId="77777777" w:rsidR="004942E6" w:rsidRPr="008F1444" w:rsidRDefault="004942E6" w:rsidP="006A6138">
      <w:pPr>
        <w:pStyle w:val="ListParagraph"/>
        <w:numPr>
          <w:ilvl w:val="0"/>
          <w:numId w:val="18"/>
        </w:numPr>
        <w:spacing w:line="240" w:lineRule="auto"/>
        <w:rPr>
          <w:lang w:val="en" w:eastAsia="zh-CN" w:bidi="th-TH"/>
        </w:rPr>
      </w:pPr>
      <w:r>
        <w:t xml:space="preserve">Defects or damage </w:t>
      </w:r>
      <w:r w:rsidR="009D6FC1">
        <w:t>from operation</w:t>
      </w:r>
      <w:r>
        <w:t>, maintenance, installation, adjustment, any alteration or modification of any kind.</w:t>
      </w:r>
    </w:p>
    <w:p w14:paraId="3B7FAC1A" w14:textId="77777777" w:rsidR="00976475" w:rsidRDefault="00976475" w:rsidP="006A6138">
      <w:pPr>
        <w:pStyle w:val="ListParagraph"/>
        <w:numPr>
          <w:ilvl w:val="0"/>
          <w:numId w:val="18"/>
        </w:numPr>
        <w:spacing w:line="240" w:lineRule="auto"/>
        <w:rPr>
          <w:lang w:val="en" w:eastAsia="zh-CN" w:bidi="th-TH"/>
        </w:rPr>
      </w:pPr>
      <w:r w:rsidRPr="006A6138">
        <w:rPr>
          <w:lang w:val="en" w:eastAsia="zh-CN" w:bidi="th-TH"/>
        </w:rPr>
        <w:t xml:space="preserve">This warranty will automatically terminate on the expiry of the </w:t>
      </w:r>
      <w:r w:rsidR="00212625" w:rsidRPr="006A6138">
        <w:rPr>
          <w:lang w:val="en" w:eastAsia="zh-CN" w:bidi="th-TH"/>
        </w:rPr>
        <w:t>Warranty Perio</w:t>
      </w:r>
      <w:r w:rsidRPr="006A6138">
        <w:rPr>
          <w:lang w:val="en" w:eastAsia="zh-CN" w:bidi="th-TH"/>
        </w:rPr>
        <w:t>d, even if the product may not be in use for any time during the warranty period for any reason.</w:t>
      </w:r>
    </w:p>
    <w:p w14:paraId="2BFA47CD" w14:textId="77777777" w:rsidR="00817DF4" w:rsidRDefault="001315B7" w:rsidP="006A6138">
      <w:pPr>
        <w:pStyle w:val="ListParagraph"/>
        <w:numPr>
          <w:ilvl w:val="0"/>
          <w:numId w:val="18"/>
        </w:numPr>
        <w:spacing w:line="240" w:lineRule="auto"/>
        <w:rPr>
          <w:lang w:val="en" w:eastAsia="zh-CN" w:bidi="th-TH"/>
        </w:rPr>
      </w:pPr>
      <w:r>
        <w:rPr>
          <w:lang w:val="en"/>
        </w:rPr>
        <w:t xml:space="preserve">Any failure caused by an unsupported or third-party </w:t>
      </w:r>
      <w:r w:rsidR="00817DF4">
        <w:rPr>
          <w:lang w:val="en"/>
        </w:rPr>
        <w:t>component will not be covered in</w:t>
      </w:r>
      <w:r>
        <w:rPr>
          <w:lang w:val="en"/>
        </w:rPr>
        <w:t xml:space="preserve"> warranty.</w:t>
      </w:r>
    </w:p>
    <w:p w14:paraId="3BA13B98" w14:textId="3AC0A887" w:rsidR="00A63A20" w:rsidRDefault="00817DF4" w:rsidP="00A63A20">
      <w:pPr>
        <w:pStyle w:val="ListParagraph"/>
        <w:numPr>
          <w:ilvl w:val="0"/>
          <w:numId w:val="18"/>
        </w:numPr>
        <w:spacing w:line="240" w:lineRule="auto"/>
        <w:rPr>
          <w:lang w:val="en" w:eastAsia="zh-CN" w:bidi="th-TH"/>
        </w:rPr>
      </w:pPr>
      <w:r>
        <w:rPr>
          <w:lang w:val="en"/>
        </w:rPr>
        <w:t xml:space="preserve">In case of any third party component/spare/product used in </w:t>
      </w:r>
      <w:r w:rsidR="00471FC5">
        <w:rPr>
          <w:lang w:val="en"/>
        </w:rPr>
        <w:t>conjunction</w:t>
      </w:r>
      <w:r>
        <w:rPr>
          <w:lang w:val="en"/>
        </w:rPr>
        <w:t xml:space="preserve"> with the </w:t>
      </w:r>
      <w:r w:rsidR="00E0304D">
        <w:rPr>
          <w:lang w:val="en"/>
        </w:rPr>
        <w:t>American</w:t>
      </w:r>
      <w:r w:rsidR="00D5173E">
        <w:rPr>
          <w:lang w:val="en"/>
        </w:rPr>
        <w:t xml:space="preserve"> Standard </w:t>
      </w:r>
      <w:r>
        <w:rPr>
          <w:lang w:val="en"/>
        </w:rPr>
        <w:t xml:space="preserve">Products and which is </w:t>
      </w:r>
      <w:r w:rsidR="00471FC5">
        <w:rPr>
          <w:lang w:val="en"/>
        </w:rPr>
        <w:t>affecting product</w:t>
      </w:r>
      <w:r>
        <w:rPr>
          <w:lang w:val="en"/>
        </w:rPr>
        <w:t xml:space="preserve"> functionality/usage/</w:t>
      </w:r>
      <w:r w:rsidR="00471FC5">
        <w:rPr>
          <w:lang w:val="en"/>
        </w:rPr>
        <w:t>performance.</w:t>
      </w:r>
    </w:p>
    <w:p w14:paraId="337811EF" w14:textId="77777777" w:rsidR="002123AF" w:rsidRPr="002123AF" w:rsidRDefault="00A63A20" w:rsidP="002123AF">
      <w:pPr>
        <w:pStyle w:val="ListParagraph"/>
        <w:numPr>
          <w:ilvl w:val="0"/>
          <w:numId w:val="18"/>
        </w:numPr>
        <w:spacing w:line="240" w:lineRule="auto"/>
        <w:rPr>
          <w:lang w:val="en" w:eastAsia="zh-CN" w:bidi="th-TH"/>
        </w:rPr>
      </w:pPr>
      <w:r w:rsidRPr="002123AF">
        <w:rPr>
          <w:rFonts w:eastAsia="Times New Roman" w:cs="Segoe UI"/>
        </w:rPr>
        <w:t>Defects/Damage caused by household pets, rats, cockroaches, lizards or any other animals/insects.</w:t>
      </w:r>
    </w:p>
    <w:p w14:paraId="6E0592EA" w14:textId="5776BE9B" w:rsidR="00212625" w:rsidRDefault="002123AF" w:rsidP="00B83F09">
      <w:pPr>
        <w:pStyle w:val="ListParagraph"/>
        <w:numPr>
          <w:ilvl w:val="0"/>
          <w:numId w:val="18"/>
        </w:numPr>
        <w:spacing w:line="240" w:lineRule="auto"/>
        <w:rPr>
          <w:rFonts w:cs="Arial"/>
        </w:rPr>
      </w:pPr>
      <w:r w:rsidRPr="002123AF">
        <w:rPr>
          <w:rFonts w:eastAsia="Times New Roman" w:cs="Segoe UI"/>
        </w:rPr>
        <w:t xml:space="preserve"> Incase Electric Printed Circuit Board(PCB) that is burnt due to </w:t>
      </w:r>
      <w:r w:rsidR="00BF4BBD" w:rsidRPr="002123AF">
        <w:rPr>
          <w:rFonts w:eastAsia="Times New Roman" w:cs="Segoe UI"/>
        </w:rPr>
        <w:t>improper</w:t>
      </w:r>
      <w:r w:rsidRPr="002123AF">
        <w:rPr>
          <w:rFonts w:eastAsia="Times New Roman" w:cs="Segoe UI"/>
        </w:rPr>
        <w:t xml:space="preserve"> Earthing/Grounding.</w:t>
      </w:r>
      <w:r w:rsidR="00212625" w:rsidRPr="00B83F09">
        <w:rPr>
          <w:rFonts w:cs="Arial"/>
        </w:rPr>
        <w:t xml:space="preserve">if the Products are not installed according to the instruction manual. </w:t>
      </w:r>
    </w:p>
    <w:p w14:paraId="66E218F6" w14:textId="77777777" w:rsidR="00212625" w:rsidRDefault="00212625" w:rsidP="00B83F09">
      <w:pPr>
        <w:pStyle w:val="ListParagraph"/>
        <w:numPr>
          <w:ilvl w:val="0"/>
          <w:numId w:val="18"/>
        </w:numPr>
        <w:spacing w:line="240" w:lineRule="auto"/>
        <w:rPr>
          <w:rFonts w:cs="Arial"/>
        </w:rPr>
      </w:pPr>
      <w:r>
        <w:rPr>
          <w:rFonts w:cs="Arial"/>
        </w:rPr>
        <w:t xml:space="preserve">If the </w:t>
      </w:r>
      <w:r w:rsidRPr="00B83F09">
        <w:rPr>
          <w:rFonts w:cs="Arial"/>
        </w:rPr>
        <w:t>Profudct is purchased from unauthorised dealer.</w:t>
      </w:r>
    </w:p>
    <w:p w14:paraId="0AE47C3F" w14:textId="77777777" w:rsidR="00212625" w:rsidRDefault="00212625" w:rsidP="00B83F09">
      <w:pPr>
        <w:pStyle w:val="ListParagraph"/>
        <w:numPr>
          <w:ilvl w:val="0"/>
          <w:numId w:val="18"/>
        </w:numPr>
        <w:spacing w:line="240" w:lineRule="auto"/>
        <w:rPr>
          <w:rFonts w:cs="Arial"/>
        </w:rPr>
      </w:pPr>
      <w:r w:rsidRPr="00B83F09">
        <w:rPr>
          <w:rFonts w:cs="Arial"/>
        </w:rPr>
        <w:t>Improper handling of the Products.</w:t>
      </w:r>
    </w:p>
    <w:p w14:paraId="7A7F3F6B" w14:textId="77777777" w:rsidR="00212625" w:rsidRPr="00B83F09" w:rsidRDefault="00212625" w:rsidP="00B83F09">
      <w:pPr>
        <w:pStyle w:val="ListParagraph"/>
        <w:numPr>
          <w:ilvl w:val="0"/>
          <w:numId w:val="18"/>
        </w:numPr>
        <w:spacing w:line="240" w:lineRule="auto"/>
        <w:rPr>
          <w:rFonts w:cs="Arial"/>
        </w:rPr>
      </w:pPr>
      <w:r w:rsidRPr="00B83F09">
        <w:rPr>
          <w:rFonts w:cs="Arial"/>
        </w:rPr>
        <w:t xml:space="preserve">Improper care and cleaning </w:t>
      </w:r>
      <w:r>
        <w:rPr>
          <w:rFonts w:cs="Arial"/>
        </w:rPr>
        <w:t>of the Product</w:t>
      </w:r>
      <w:r w:rsidRPr="00B83F09">
        <w:rPr>
          <w:rFonts w:cs="Arial"/>
        </w:rPr>
        <w:t>.</w:t>
      </w:r>
    </w:p>
    <w:p w14:paraId="72B34963" w14:textId="77777777" w:rsidR="00130A47" w:rsidRPr="006A6138" w:rsidRDefault="00AB6950">
      <w:pPr>
        <w:widowControl w:val="0"/>
        <w:autoSpaceDE w:val="0"/>
        <w:autoSpaceDN w:val="0"/>
        <w:adjustRightInd w:val="0"/>
        <w:spacing w:after="0" w:line="240" w:lineRule="auto"/>
        <w:rPr>
          <w:rFonts w:cs="Times New Roman"/>
          <w:sz w:val="28"/>
          <w:szCs w:val="28"/>
        </w:rPr>
      </w:pPr>
      <w:r w:rsidRPr="006A6138">
        <w:rPr>
          <w:rFonts w:cs="Arial"/>
          <w:b/>
          <w:bCs/>
          <w:sz w:val="28"/>
          <w:szCs w:val="28"/>
          <w:u w:val="single"/>
        </w:rPr>
        <w:t>H</w:t>
      </w:r>
      <w:r w:rsidR="00CA6061" w:rsidRPr="006A6138">
        <w:rPr>
          <w:rFonts w:cs="Arial"/>
          <w:b/>
          <w:bCs/>
          <w:sz w:val="28"/>
          <w:szCs w:val="28"/>
          <w:u w:val="single"/>
        </w:rPr>
        <w:t>ow to make a Warranty Claim:</w:t>
      </w:r>
    </w:p>
    <w:p w14:paraId="631357F2" w14:textId="6AF071AD" w:rsidR="00130A47" w:rsidRPr="00DC0F69" w:rsidRDefault="00130A47">
      <w:pPr>
        <w:widowControl w:val="0"/>
        <w:autoSpaceDE w:val="0"/>
        <w:autoSpaceDN w:val="0"/>
        <w:adjustRightInd w:val="0"/>
        <w:spacing w:after="0" w:line="145" w:lineRule="exact"/>
        <w:rPr>
          <w:rFonts w:cs="Times New Roman"/>
          <w:sz w:val="24"/>
          <w:szCs w:val="24"/>
        </w:rPr>
      </w:pPr>
    </w:p>
    <w:p w14:paraId="7821B7DA" w14:textId="36F8029C" w:rsidR="00130A47" w:rsidRPr="006A6138" w:rsidRDefault="00CA6061">
      <w:pPr>
        <w:widowControl w:val="0"/>
        <w:overflowPunct w:val="0"/>
        <w:autoSpaceDE w:val="0"/>
        <w:autoSpaceDN w:val="0"/>
        <w:adjustRightInd w:val="0"/>
        <w:spacing w:after="0" w:line="308" w:lineRule="auto"/>
        <w:jc w:val="both"/>
        <w:rPr>
          <w:rFonts w:cs="Arial"/>
        </w:rPr>
      </w:pPr>
      <w:r w:rsidRPr="006A6138">
        <w:rPr>
          <w:rFonts w:cs="Arial"/>
        </w:rPr>
        <w:t xml:space="preserve">To submit and/or avail a warranty claim, please contact </w:t>
      </w:r>
      <w:r w:rsidR="00E0304D">
        <w:rPr>
          <w:rFonts w:cs="Arial"/>
        </w:rPr>
        <w:t>American</w:t>
      </w:r>
      <w:r w:rsidR="007C1FD8">
        <w:rPr>
          <w:rFonts w:cs="Arial"/>
        </w:rPr>
        <w:t xml:space="preserve"> Standard</w:t>
      </w:r>
      <w:r w:rsidR="00212625" w:rsidRPr="006A6138">
        <w:rPr>
          <w:rFonts w:cs="Arial"/>
        </w:rPr>
        <w:t xml:space="preserve"> </w:t>
      </w:r>
      <w:r w:rsidRPr="006A6138">
        <w:rPr>
          <w:rFonts w:cs="Arial"/>
        </w:rPr>
        <w:t xml:space="preserve">Customer Service at </w:t>
      </w:r>
      <w:r w:rsidR="00787BBB">
        <w:rPr>
          <w:rFonts w:cs="Arial"/>
        </w:rPr>
        <w:t>warranty.supportindia@lixil.com.</w:t>
      </w:r>
      <w:r w:rsidR="00736F0F" w:rsidRPr="006A6138">
        <w:rPr>
          <w:rFonts w:cs="Arial"/>
        </w:rPr>
        <w:t xml:space="preserve"> </w:t>
      </w:r>
      <w:r w:rsidRPr="006A6138">
        <w:rPr>
          <w:rFonts w:cs="Arial"/>
        </w:rPr>
        <w:t xml:space="preserve">Telephonic enquiries shall be directed to </w:t>
      </w:r>
      <w:r w:rsidR="00E0304D">
        <w:rPr>
          <w:rFonts w:cs="Arial"/>
        </w:rPr>
        <w:t>American</w:t>
      </w:r>
      <w:r w:rsidR="007C1FD8">
        <w:rPr>
          <w:rFonts w:cs="Arial"/>
        </w:rPr>
        <w:t xml:space="preserve"> </w:t>
      </w:r>
      <w:r w:rsidR="00787BBB">
        <w:rPr>
          <w:rFonts w:cs="Arial"/>
        </w:rPr>
        <w:t>Standard</w:t>
      </w:r>
      <w:r w:rsidR="00787BBB" w:rsidRPr="006A6138">
        <w:rPr>
          <w:rFonts w:cs="Arial"/>
        </w:rPr>
        <w:t xml:space="preserve"> toll</w:t>
      </w:r>
      <w:r w:rsidRPr="006A6138">
        <w:rPr>
          <w:rFonts w:cs="Arial"/>
        </w:rPr>
        <w:t xml:space="preserve"> free no.1800</w:t>
      </w:r>
      <w:r w:rsidR="00B65CFE">
        <w:rPr>
          <w:rFonts w:cs="Arial"/>
        </w:rPr>
        <w:t>-</w:t>
      </w:r>
      <w:r w:rsidRPr="006A6138">
        <w:rPr>
          <w:rFonts w:cs="Arial"/>
        </w:rPr>
        <w:t xml:space="preserve"> 102</w:t>
      </w:r>
      <w:r w:rsidR="00B65CFE">
        <w:rPr>
          <w:rFonts w:cs="Arial"/>
        </w:rPr>
        <w:t>-</w:t>
      </w:r>
      <w:r w:rsidRPr="006A6138">
        <w:rPr>
          <w:rFonts w:cs="Arial"/>
        </w:rPr>
        <w:t xml:space="preserve"> </w:t>
      </w:r>
      <w:r w:rsidR="007C1FD8">
        <w:rPr>
          <w:rFonts w:cs="Arial"/>
        </w:rPr>
        <w:t>8372</w:t>
      </w:r>
      <w:r w:rsidR="00E0304D">
        <w:rPr>
          <w:rFonts w:cs="Arial"/>
        </w:rPr>
        <w:t xml:space="preserve"> between 09.00</w:t>
      </w:r>
      <w:r w:rsidRPr="006A6138">
        <w:rPr>
          <w:rFonts w:cs="Arial"/>
        </w:rPr>
        <w:t xml:space="preserve"> </w:t>
      </w:r>
      <w:r w:rsidR="00943D23" w:rsidRPr="006A6138">
        <w:rPr>
          <w:rFonts w:cs="Arial"/>
        </w:rPr>
        <w:t>Hrs.</w:t>
      </w:r>
      <w:r w:rsidRPr="006A6138">
        <w:rPr>
          <w:rFonts w:cs="Arial"/>
        </w:rPr>
        <w:t xml:space="preserve"> and 18.</w:t>
      </w:r>
      <w:r w:rsidR="00E0304D">
        <w:rPr>
          <w:rFonts w:cs="Arial"/>
        </w:rPr>
        <w:t>0</w:t>
      </w:r>
      <w:r w:rsidR="00B65CFE">
        <w:rPr>
          <w:rFonts w:cs="Arial"/>
        </w:rPr>
        <w:t>0 H</w:t>
      </w:r>
      <w:r w:rsidR="00943D23" w:rsidRPr="006A6138">
        <w:rPr>
          <w:rFonts w:cs="Arial"/>
        </w:rPr>
        <w:t>rs.</w:t>
      </w:r>
      <w:r w:rsidRPr="006A6138">
        <w:rPr>
          <w:rFonts w:cs="Arial"/>
        </w:rPr>
        <w:t xml:space="preserve"> all days of the week, however excluding public and national holidays.</w:t>
      </w:r>
    </w:p>
    <w:p w14:paraId="40971756" w14:textId="77777777" w:rsidR="00130A47" w:rsidRPr="006A6138" w:rsidRDefault="00130A47">
      <w:pPr>
        <w:widowControl w:val="0"/>
        <w:autoSpaceDE w:val="0"/>
        <w:autoSpaceDN w:val="0"/>
        <w:adjustRightInd w:val="0"/>
        <w:spacing w:after="0" w:line="77" w:lineRule="exact"/>
        <w:rPr>
          <w:rFonts w:cs="Times New Roman"/>
        </w:rPr>
      </w:pPr>
    </w:p>
    <w:p w14:paraId="7F6722DE" w14:textId="77777777" w:rsidR="00130A47" w:rsidRPr="006A6138" w:rsidRDefault="00CA6061">
      <w:pPr>
        <w:widowControl w:val="0"/>
        <w:overflowPunct w:val="0"/>
        <w:autoSpaceDE w:val="0"/>
        <w:autoSpaceDN w:val="0"/>
        <w:adjustRightInd w:val="0"/>
        <w:spacing w:after="0" w:line="274" w:lineRule="auto"/>
        <w:ind w:right="680"/>
        <w:rPr>
          <w:rFonts w:cs="Times New Roman"/>
        </w:rPr>
      </w:pPr>
      <w:r w:rsidRPr="006A6138">
        <w:rPr>
          <w:rFonts w:cs="Arial"/>
        </w:rPr>
        <w:t>Please provide all applicable information regarding your claim that also shall include:</w:t>
      </w:r>
    </w:p>
    <w:p w14:paraId="32B19CAE" w14:textId="77777777" w:rsidR="00130A47" w:rsidRPr="006A6138" w:rsidRDefault="00130A47">
      <w:pPr>
        <w:widowControl w:val="0"/>
        <w:autoSpaceDE w:val="0"/>
        <w:autoSpaceDN w:val="0"/>
        <w:adjustRightInd w:val="0"/>
        <w:spacing w:after="0" w:line="203" w:lineRule="exact"/>
        <w:rPr>
          <w:rFonts w:cs="Times New Roman"/>
        </w:rPr>
      </w:pPr>
    </w:p>
    <w:p w14:paraId="62D486C4" w14:textId="77777777" w:rsidR="00130A47" w:rsidRPr="006A6138" w:rsidRDefault="00CA6061">
      <w:pPr>
        <w:widowControl w:val="0"/>
        <w:numPr>
          <w:ilvl w:val="0"/>
          <w:numId w:val="2"/>
        </w:numPr>
        <w:tabs>
          <w:tab w:val="clear" w:pos="720"/>
          <w:tab w:val="num" w:pos="900"/>
        </w:tabs>
        <w:overflowPunct w:val="0"/>
        <w:autoSpaceDE w:val="0"/>
        <w:autoSpaceDN w:val="0"/>
        <w:adjustRightInd w:val="0"/>
        <w:spacing w:after="0" w:line="239" w:lineRule="auto"/>
        <w:ind w:left="900" w:hanging="350"/>
        <w:jc w:val="both"/>
        <w:rPr>
          <w:rFonts w:cs="Arial"/>
        </w:rPr>
      </w:pPr>
      <w:r w:rsidRPr="006A6138">
        <w:rPr>
          <w:rFonts w:cs="Arial"/>
        </w:rPr>
        <w:t xml:space="preserve">Product/Model Number; </w:t>
      </w:r>
    </w:p>
    <w:p w14:paraId="0E42F8F4" w14:textId="77777777" w:rsidR="00130A47" w:rsidRPr="006A6138" w:rsidRDefault="00130A47">
      <w:pPr>
        <w:widowControl w:val="0"/>
        <w:autoSpaceDE w:val="0"/>
        <w:autoSpaceDN w:val="0"/>
        <w:adjustRightInd w:val="0"/>
        <w:spacing w:after="0" w:line="143" w:lineRule="exact"/>
        <w:rPr>
          <w:rFonts w:cs="Arial"/>
        </w:rPr>
      </w:pPr>
    </w:p>
    <w:p w14:paraId="3A5563C2" w14:textId="0077C987" w:rsidR="00130A47" w:rsidRPr="006A6138" w:rsidRDefault="00CA6061">
      <w:pPr>
        <w:widowControl w:val="0"/>
        <w:numPr>
          <w:ilvl w:val="0"/>
          <w:numId w:val="2"/>
        </w:numPr>
        <w:tabs>
          <w:tab w:val="clear" w:pos="720"/>
          <w:tab w:val="num" w:pos="906"/>
        </w:tabs>
        <w:overflowPunct w:val="0"/>
        <w:autoSpaceDE w:val="0"/>
        <w:autoSpaceDN w:val="0"/>
        <w:adjustRightInd w:val="0"/>
        <w:spacing w:after="0" w:line="308" w:lineRule="auto"/>
        <w:ind w:left="920" w:hanging="370"/>
        <w:jc w:val="both"/>
        <w:rPr>
          <w:rFonts w:cs="Arial"/>
        </w:rPr>
      </w:pPr>
      <w:r w:rsidRPr="006A6138">
        <w:rPr>
          <w:rFonts w:cs="Arial"/>
        </w:rPr>
        <w:t xml:space="preserve">Proof-of-purchase (copy of your original sales receipt, purchase order, or invoice), the date when the product was purchased from a </w:t>
      </w:r>
      <w:r w:rsidR="00007C62">
        <w:rPr>
          <w:rFonts w:cs="Arial"/>
        </w:rPr>
        <w:t xml:space="preserve">Lixil India </w:t>
      </w:r>
      <w:r w:rsidR="00BB34BF">
        <w:rPr>
          <w:rFonts w:cs="Arial"/>
        </w:rPr>
        <w:t xml:space="preserve"> channel partner or directly or Product Serial Number in case if product is registered with company</w:t>
      </w:r>
    </w:p>
    <w:p w14:paraId="78E0EF60" w14:textId="77777777" w:rsidR="00130A47" w:rsidRPr="006A6138" w:rsidRDefault="00130A47">
      <w:pPr>
        <w:widowControl w:val="0"/>
        <w:autoSpaceDE w:val="0"/>
        <w:autoSpaceDN w:val="0"/>
        <w:adjustRightInd w:val="0"/>
        <w:spacing w:after="0" w:line="77" w:lineRule="exact"/>
        <w:rPr>
          <w:rFonts w:cs="Arial"/>
        </w:rPr>
      </w:pPr>
    </w:p>
    <w:p w14:paraId="684C3746" w14:textId="77777777" w:rsidR="00130A47" w:rsidRPr="006A6138" w:rsidRDefault="00CA6061">
      <w:pPr>
        <w:widowControl w:val="0"/>
        <w:numPr>
          <w:ilvl w:val="0"/>
          <w:numId w:val="2"/>
        </w:numPr>
        <w:tabs>
          <w:tab w:val="clear" w:pos="720"/>
          <w:tab w:val="num" w:pos="906"/>
        </w:tabs>
        <w:overflowPunct w:val="0"/>
        <w:autoSpaceDE w:val="0"/>
        <w:autoSpaceDN w:val="0"/>
        <w:adjustRightInd w:val="0"/>
        <w:spacing w:after="0" w:line="274" w:lineRule="auto"/>
        <w:ind w:left="920" w:right="1160" w:hanging="370"/>
        <w:jc w:val="both"/>
        <w:rPr>
          <w:rFonts w:cs="Arial"/>
        </w:rPr>
      </w:pPr>
      <w:r w:rsidRPr="006A6138">
        <w:rPr>
          <w:rFonts w:cs="Arial"/>
        </w:rPr>
        <w:t xml:space="preserve">Complete description of the problem with supporting documentation/s as applicable. </w:t>
      </w:r>
    </w:p>
    <w:p w14:paraId="4EF16CF1" w14:textId="77777777" w:rsidR="002C25E8" w:rsidRDefault="002C25E8">
      <w:pPr>
        <w:widowControl w:val="0"/>
        <w:autoSpaceDE w:val="0"/>
        <w:autoSpaceDN w:val="0"/>
        <w:adjustRightInd w:val="0"/>
        <w:spacing w:after="0" w:line="240" w:lineRule="auto"/>
        <w:rPr>
          <w:rFonts w:cs="Times New Roman"/>
          <w:sz w:val="24"/>
          <w:szCs w:val="24"/>
        </w:rPr>
      </w:pPr>
    </w:p>
    <w:p w14:paraId="5D6BB0B0" w14:textId="77777777" w:rsidR="002C25E8" w:rsidRPr="006A6138" w:rsidRDefault="002C25E8" w:rsidP="002C25E8">
      <w:pPr>
        <w:widowControl w:val="0"/>
        <w:autoSpaceDE w:val="0"/>
        <w:autoSpaceDN w:val="0"/>
        <w:adjustRightInd w:val="0"/>
        <w:spacing w:after="0" w:line="240" w:lineRule="auto"/>
        <w:rPr>
          <w:rFonts w:cs="Arial"/>
          <w:b/>
          <w:bCs/>
          <w:sz w:val="28"/>
          <w:szCs w:val="28"/>
          <w:u w:val="single"/>
        </w:rPr>
      </w:pPr>
      <w:r w:rsidRPr="006A6138">
        <w:rPr>
          <w:rFonts w:cs="Arial"/>
          <w:b/>
          <w:bCs/>
          <w:sz w:val="28"/>
          <w:szCs w:val="28"/>
          <w:u w:val="single"/>
        </w:rPr>
        <w:t>** Care and Cleaning Tips:</w:t>
      </w:r>
    </w:p>
    <w:p w14:paraId="076649D9" w14:textId="77777777" w:rsidR="009813CF" w:rsidRPr="00982551" w:rsidRDefault="009813CF" w:rsidP="002C25E8">
      <w:pPr>
        <w:widowControl w:val="0"/>
        <w:autoSpaceDE w:val="0"/>
        <w:autoSpaceDN w:val="0"/>
        <w:adjustRightInd w:val="0"/>
        <w:spacing w:after="0" w:line="240" w:lineRule="auto"/>
        <w:rPr>
          <w:rFonts w:cs="Arial"/>
          <w:b/>
          <w:bCs/>
        </w:rPr>
      </w:pPr>
    </w:p>
    <w:p w14:paraId="7A2BD19C" w14:textId="77777777" w:rsidR="009813CF" w:rsidRPr="00982551" w:rsidRDefault="009813CF" w:rsidP="00982551">
      <w:pPr>
        <w:pStyle w:val="ListParagraph"/>
        <w:numPr>
          <w:ilvl w:val="0"/>
          <w:numId w:val="9"/>
        </w:numPr>
        <w:autoSpaceDE w:val="0"/>
        <w:autoSpaceDN w:val="0"/>
        <w:adjustRightInd w:val="0"/>
        <w:spacing w:after="0" w:line="240" w:lineRule="auto"/>
        <w:jc w:val="both"/>
        <w:rPr>
          <w:rFonts w:cs="Ebrima"/>
          <w:lang w:bidi="th-TH"/>
        </w:rPr>
      </w:pPr>
      <w:r w:rsidRPr="00982551">
        <w:rPr>
          <w:rFonts w:cs="Ebrima"/>
          <w:lang w:bidi="th-TH"/>
        </w:rPr>
        <w:t>Always test your cleaning solution on an inconspicuous area on the product applying to entire surface.</w:t>
      </w:r>
    </w:p>
    <w:p w14:paraId="7E154E52" w14:textId="77777777" w:rsidR="009813CF" w:rsidRPr="00982551" w:rsidRDefault="009813CF" w:rsidP="00982551">
      <w:pPr>
        <w:pStyle w:val="ListParagraph"/>
        <w:numPr>
          <w:ilvl w:val="0"/>
          <w:numId w:val="9"/>
        </w:numPr>
        <w:autoSpaceDE w:val="0"/>
        <w:autoSpaceDN w:val="0"/>
        <w:adjustRightInd w:val="0"/>
        <w:spacing w:after="0" w:line="240" w:lineRule="auto"/>
        <w:jc w:val="both"/>
        <w:rPr>
          <w:rFonts w:cs="Ebrima"/>
          <w:lang w:bidi="th-TH"/>
        </w:rPr>
      </w:pPr>
      <w:r w:rsidRPr="00982551">
        <w:rPr>
          <w:rFonts w:cs="Ebrima"/>
          <w:lang w:bidi="th-TH"/>
        </w:rPr>
        <w:t>Do not al</w:t>
      </w:r>
      <w:r w:rsidR="00BE0C5F">
        <w:rPr>
          <w:rFonts w:cs="Ebrima"/>
          <w:lang w:bidi="th-TH"/>
        </w:rPr>
        <w:t>l</w:t>
      </w:r>
      <w:r w:rsidRPr="00982551">
        <w:rPr>
          <w:rFonts w:cs="Ebrima"/>
          <w:lang w:bidi="th-TH"/>
        </w:rPr>
        <w:t xml:space="preserve">ow </w:t>
      </w:r>
      <w:r w:rsidR="00BE0C5F">
        <w:rPr>
          <w:rFonts w:cs="Ebrima"/>
          <w:lang w:bidi="th-TH"/>
        </w:rPr>
        <w:t xml:space="preserve">harsh </w:t>
      </w:r>
      <w:r w:rsidRPr="00982551">
        <w:rPr>
          <w:rFonts w:cs="Ebrima"/>
          <w:lang w:bidi="th-TH"/>
        </w:rPr>
        <w:t>cleaners to sit or soak on the product.</w:t>
      </w:r>
    </w:p>
    <w:p w14:paraId="126A9B59" w14:textId="77777777" w:rsidR="00982551" w:rsidRPr="00982551" w:rsidRDefault="00982551" w:rsidP="00982551">
      <w:pPr>
        <w:pStyle w:val="ListParagraph"/>
        <w:numPr>
          <w:ilvl w:val="0"/>
          <w:numId w:val="9"/>
        </w:numPr>
        <w:autoSpaceDE w:val="0"/>
        <w:autoSpaceDN w:val="0"/>
        <w:adjustRightInd w:val="0"/>
        <w:spacing w:after="0" w:line="240" w:lineRule="auto"/>
        <w:jc w:val="both"/>
        <w:rPr>
          <w:rFonts w:cs="Ebrima"/>
          <w:lang w:bidi="th-TH"/>
        </w:rPr>
      </w:pPr>
      <w:r w:rsidRPr="00982551">
        <w:rPr>
          <w:rFonts w:cs="Ebrima"/>
          <w:lang w:bidi="th-TH"/>
        </w:rPr>
        <w:t>Wipe surfaces clean and rinse completely with water immediately after applying cleaners.</w:t>
      </w:r>
    </w:p>
    <w:p w14:paraId="1ED66D0A" w14:textId="77777777" w:rsidR="00976475" w:rsidRPr="006A6138" w:rsidRDefault="00A651CA" w:rsidP="00976475">
      <w:pPr>
        <w:pStyle w:val="ListParagraph"/>
        <w:widowControl w:val="0"/>
        <w:numPr>
          <w:ilvl w:val="0"/>
          <w:numId w:val="9"/>
        </w:numPr>
        <w:autoSpaceDE w:val="0"/>
        <w:autoSpaceDN w:val="0"/>
        <w:adjustRightInd w:val="0"/>
        <w:spacing w:after="0" w:line="240" w:lineRule="auto"/>
        <w:jc w:val="both"/>
        <w:rPr>
          <w:rFonts w:cs="Times New Roman"/>
        </w:rPr>
      </w:pPr>
      <w:r w:rsidRPr="00982551">
        <w:rPr>
          <w:rFonts w:cs="Arial"/>
        </w:rPr>
        <w:t xml:space="preserve">Clean the fitting with just a little soap and a damp cloth. Then simply rinse off and wipe dry. You can prevent </w:t>
      </w:r>
      <w:r w:rsidR="00943D23" w:rsidRPr="00982551">
        <w:rPr>
          <w:rFonts w:cs="Arial"/>
        </w:rPr>
        <w:t>lime scale</w:t>
      </w:r>
      <w:r w:rsidRPr="00982551">
        <w:rPr>
          <w:rFonts w:cs="Arial"/>
        </w:rPr>
        <w:t xml:space="preserve"> by drying the fitting after each use. If </w:t>
      </w:r>
      <w:r w:rsidR="00943D23" w:rsidRPr="00982551">
        <w:rPr>
          <w:rFonts w:cs="Arial"/>
        </w:rPr>
        <w:t>lime scale</w:t>
      </w:r>
      <w:r w:rsidRPr="00982551">
        <w:rPr>
          <w:rFonts w:cs="Arial"/>
        </w:rPr>
        <w:t xml:space="preserve"> deposits form, remove them with </w:t>
      </w:r>
      <w:r w:rsidR="00943D23" w:rsidRPr="00982551">
        <w:rPr>
          <w:rFonts w:cs="Arial"/>
          <w:b/>
          <w:bCs/>
        </w:rPr>
        <w:t>Groh</w:t>
      </w:r>
      <w:r w:rsidR="006D1D8E" w:rsidRPr="00982551">
        <w:rPr>
          <w:rFonts w:cs="Arial"/>
          <w:b/>
          <w:bCs/>
        </w:rPr>
        <w:t>e</w:t>
      </w:r>
      <w:r w:rsidR="00943D23" w:rsidRPr="00982551">
        <w:rPr>
          <w:rFonts w:cs="Arial"/>
          <w:b/>
          <w:bCs/>
        </w:rPr>
        <w:t xml:space="preserve"> Clean</w:t>
      </w:r>
      <w:r w:rsidRPr="00982551">
        <w:rPr>
          <w:rFonts w:cs="Arial"/>
        </w:rPr>
        <w:t>, our en</w:t>
      </w:r>
      <w:r w:rsidR="009813CF" w:rsidRPr="00982551">
        <w:rPr>
          <w:rFonts w:cs="Arial"/>
        </w:rPr>
        <w:t>vironmentally friendly cleaner.</w:t>
      </w:r>
    </w:p>
    <w:p w14:paraId="2321EBF5" w14:textId="77777777" w:rsidR="0083766F" w:rsidRPr="00982551" w:rsidRDefault="00A651CA" w:rsidP="00982551">
      <w:pPr>
        <w:widowControl w:val="0"/>
        <w:numPr>
          <w:ilvl w:val="0"/>
          <w:numId w:val="9"/>
        </w:numPr>
        <w:overflowPunct w:val="0"/>
        <w:autoSpaceDE w:val="0"/>
        <w:autoSpaceDN w:val="0"/>
        <w:adjustRightInd w:val="0"/>
        <w:spacing w:after="0" w:line="240" w:lineRule="auto"/>
        <w:jc w:val="both"/>
        <w:rPr>
          <w:rFonts w:cs="Arial"/>
        </w:rPr>
      </w:pPr>
      <w:r w:rsidRPr="00982551">
        <w:rPr>
          <w:rFonts w:cs="Arial"/>
        </w:rPr>
        <w:t xml:space="preserve">We also advise against the use of solvents or acidic cleaners, </w:t>
      </w:r>
      <w:r w:rsidR="00943D23" w:rsidRPr="00982551">
        <w:rPr>
          <w:rFonts w:cs="Arial"/>
        </w:rPr>
        <w:t>lime scale</w:t>
      </w:r>
      <w:r w:rsidRPr="00982551">
        <w:rPr>
          <w:rFonts w:cs="Arial"/>
        </w:rPr>
        <w:t xml:space="preserve"> removers, household vinegar and cleaning agents containing acetic acid. They will attack the surface and </w:t>
      </w:r>
      <w:r w:rsidR="002C25E8" w:rsidRPr="00982551">
        <w:rPr>
          <w:rFonts w:cs="Arial"/>
        </w:rPr>
        <w:t xml:space="preserve">leave </w:t>
      </w:r>
      <w:r w:rsidRPr="00982551">
        <w:rPr>
          <w:rFonts w:cs="Arial"/>
        </w:rPr>
        <w:t>your fitting looking dull and scratched. Because the formulae of commercially available cleaners are changed frequently.</w:t>
      </w:r>
    </w:p>
    <w:p w14:paraId="6765C8E1" w14:textId="77777777" w:rsidR="006A6138" w:rsidRDefault="009813CF" w:rsidP="00432341">
      <w:pPr>
        <w:pStyle w:val="ListParagraph"/>
        <w:numPr>
          <w:ilvl w:val="0"/>
          <w:numId w:val="9"/>
        </w:numPr>
        <w:autoSpaceDE w:val="0"/>
        <w:autoSpaceDN w:val="0"/>
        <w:adjustRightInd w:val="0"/>
        <w:spacing w:after="0" w:line="240" w:lineRule="auto"/>
        <w:jc w:val="both"/>
        <w:rPr>
          <w:rFonts w:cs="Ebrima"/>
          <w:lang w:bidi="th-TH"/>
        </w:rPr>
      </w:pPr>
      <w:r w:rsidRPr="009F198F">
        <w:rPr>
          <w:rFonts w:cs="Ebrima"/>
          <w:lang w:bidi="th-TH"/>
        </w:rPr>
        <w:t xml:space="preserve">Use a </w:t>
      </w:r>
      <w:r w:rsidR="00982551" w:rsidRPr="009F198F">
        <w:rPr>
          <w:rFonts w:cs="Ebrima"/>
          <w:lang w:bidi="th-TH"/>
        </w:rPr>
        <w:t>soft, dampened</w:t>
      </w:r>
      <w:r w:rsidRPr="009F198F">
        <w:rPr>
          <w:rFonts w:cs="Ebrima"/>
          <w:lang w:bidi="th-TH"/>
        </w:rPr>
        <w:t xml:space="preserve"> sponge or cloth to clean, never </w:t>
      </w:r>
      <w:r w:rsidR="00982551" w:rsidRPr="009F198F">
        <w:rPr>
          <w:rFonts w:cs="Ebrima"/>
          <w:lang w:bidi="th-TH"/>
        </w:rPr>
        <w:t>use abrasive material like a bristle</w:t>
      </w:r>
      <w:r w:rsidR="009F198F" w:rsidRPr="009F198F">
        <w:rPr>
          <w:rFonts w:cs="Ebrima"/>
          <w:lang w:bidi="th-TH"/>
        </w:rPr>
        <w:t xml:space="preserve"> brush or scouring pad</w:t>
      </w:r>
    </w:p>
    <w:p w14:paraId="46D84664" w14:textId="0E7AE6EF" w:rsidR="00982551" w:rsidRPr="009F198F" w:rsidRDefault="00982551" w:rsidP="00432341">
      <w:pPr>
        <w:pStyle w:val="ListParagraph"/>
        <w:numPr>
          <w:ilvl w:val="0"/>
          <w:numId w:val="9"/>
        </w:numPr>
        <w:autoSpaceDE w:val="0"/>
        <w:autoSpaceDN w:val="0"/>
        <w:adjustRightInd w:val="0"/>
        <w:spacing w:after="0" w:line="240" w:lineRule="auto"/>
        <w:jc w:val="both"/>
        <w:rPr>
          <w:rFonts w:cs="Ebrima"/>
          <w:lang w:bidi="th-TH"/>
        </w:rPr>
      </w:pPr>
      <w:r w:rsidRPr="009F198F">
        <w:rPr>
          <w:rFonts w:cs="ArialMT"/>
          <w:lang w:bidi="th-TH"/>
        </w:rPr>
        <w:t xml:space="preserve">Wherever gold or platinum </w:t>
      </w:r>
      <w:r w:rsidR="009F198F">
        <w:rPr>
          <w:rFonts w:cs="ArialMT"/>
          <w:lang w:bidi="th-TH"/>
        </w:rPr>
        <w:t xml:space="preserve">metal </w:t>
      </w:r>
      <w:r w:rsidRPr="009F198F">
        <w:rPr>
          <w:rFonts w:cs="ArialMT"/>
          <w:lang w:bidi="th-TH"/>
        </w:rPr>
        <w:t>is used on products, use only warm water</w:t>
      </w:r>
      <w:r w:rsidR="009F198F" w:rsidRPr="009F198F">
        <w:rPr>
          <w:rFonts w:cs="ArialMT"/>
          <w:lang w:bidi="th-TH"/>
        </w:rPr>
        <w:t>/</w:t>
      </w:r>
      <w:r w:rsidR="009F198F" w:rsidRPr="009F198F">
        <w:rPr>
          <w:rFonts w:cs="ArialMT"/>
          <w:b/>
          <w:bCs/>
          <w:lang w:bidi="th-TH"/>
        </w:rPr>
        <w:t>Grohe Clean</w:t>
      </w:r>
      <w:r w:rsidRPr="009F198F">
        <w:rPr>
          <w:rFonts w:cs="ArialMT"/>
          <w:b/>
          <w:bCs/>
          <w:lang w:bidi="th-TH"/>
        </w:rPr>
        <w:t xml:space="preserve"> </w:t>
      </w:r>
      <w:r w:rsidRPr="009F198F">
        <w:rPr>
          <w:rFonts w:cs="ArialMT"/>
          <w:lang w:bidi="th-TH"/>
        </w:rPr>
        <w:t>to clean and then</w:t>
      </w:r>
      <w:r w:rsidR="009F198F">
        <w:rPr>
          <w:rFonts w:cs="ArialMT"/>
          <w:lang w:bidi="th-TH"/>
        </w:rPr>
        <w:t xml:space="preserve"> </w:t>
      </w:r>
      <w:r w:rsidRPr="009F198F">
        <w:rPr>
          <w:rFonts w:cs="ArialMT"/>
          <w:lang w:bidi="th-TH"/>
        </w:rPr>
        <w:t xml:space="preserve">dry </w:t>
      </w:r>
      <w:r w:rsidR="009F198F">
        <w:rPr>
          <w:rFonts w:cs="ArialMT"/>
          <w:lang w:bidi="th-TH"/>
        </w:rPr>
        <w:t xml:space="preserve">the surface </w:t>
      </w:r>
      <w:r w:rsidRPr="009F198F">
        <w:rPr>
          <w:rFonts w:cs="ArialMT"/>
          <w:lang w:bidi="th-TH"/>
        </w:rPr>
        <w:t>with a soft cloth.</w:t>
      </w:r>
    </w:p>
    <w:p w14:paraId="72113E52" w14:textId="77777777" w:rsidR="002C25E8" w:rsidRDefault="002C25E8" w:rsidP="002C25E8">
      <w:pPr>
        <w:widowControl w:val="0"/>
        <w:overflowPunct w:val="0"/>
        <w:autoSpaceDE w:val="0"/>
        <w:autoSpaceDN w:val="0"/>
        <w:adjustRightInd w:val="0"/>
        <w:spacing w:after="0" w:line="308" w:lineRule="auto"/>
        <w:jc w:val="both"/>
        <w:rPr>
          <w:rFonts w:cs="Arial"/>
        </w:rPr>
      </w:pPr>
    </w:p>
    <w:p w14:paraId="1A90C162" w14:textId="77777777" w:rsidR="00982551" w:rsidRDefault="00982551" w:rsidP="002C25E8">
      <w:pPr>
        <w:widowControl w:val="0"/>
        <w:overflowPunct w:val="0"/>
        <w:autoSpaceDE w:val="0"/>
        <w:autoSpaceDN w:val="0"/>
        <w:adjustRightInd w:val="0"/>
        <w:spacing w:after="0" w:line="308" w:lineRule="auto"/>
        <w:jc w:val="both"/>
        <w:rPr>
          <w:rFonts w:cs="Arial"/>
        </w:rPr>
      </w:pPr>
    </w:p>
    <w:p w14:paraId="3E578E2A" w14:textId="77777777" w:rsidR="00982551" w:rsidRDefault="00982551" w:rsidP="00982551">
      <w:pPr>
        <w:autoSpaceDE w:val="0"/>
        <w:autoSpaceDN w:val="0"/>
        <w:adjustRightInd w:val="0"/>
        <w:spacing w:after="0" w:line="240" w:lineRule="auto"/>
        <w:rPr>
          <w:rFonts w:cs="Ebrima-Bold"/>
          <w:b/>
          <w:bCs/>
          <w:lang w:bidi="th-TH"/>
        </w:rPr>
      </w:pPr>
      <w:r w:rsidRPr="009D6FC1">
        <w:rPr>
          <w:rFonts w:cs="Ebrima-Bold"/>
          <w:b/>
          <w:bCs/>
          <w:lang w:bidi="th-TH"/>
        </w:rPr>
        <w:t>** Never use cleaners containing abrasive cleansers, ammonia, bleach, acids, waxes alcohol, solvents or other products not recommended for chrome. This will void the warranty.</w:t>
      </w:r>
    </w:p>
    <w:p w14:paraId="3FF5B8A0" w14:textId="77777777" w:rsidR="00FB697B" w:rsidRDefault="00FB697B" w:rsidP="00982551">
      <w:pPr>
        <w:autoSpaceDE w:val="0"/>
        <w:autoSpaceDN w:val="0"/>
        <w:adjustRightInd w:val="0"/>
        <w:spacing w:after="0" w:line="240" w:lineRule="auto"/>
        <w:rPr>
          <w:rFonts w:cs="Ebrima-Bold"/>
          <w:b/>
          <w:bCs/>
          <w:lang w:bidi="th-TH"/>
        </w:rPr>
      </w:pPr>
    </w:p>
    <w:p w14:paraId="50B8A405" w14:textId="77777777" w:rsidR="00FB697B" w:rsidRPr="00FB697B" w:rsidRDefault="00FB697B" w:rsidP="00FB697B">
      <w:pPr>
        <w:spacing w:before="300" w:after="300" w:line="330" w:lineRule="atLeast"/>
        <w:jc w:val="both"/>
        <w:rPr>
          <w:rFonts w:eastAsia="Times New Roman" w:cs="Times New Roman"/>
          <w:b/>
          <w:bCs/>
          <w:color w:val="444444"/>
          <w:sz w:val="28"/>
          <w:szCs w:val="28"/>
          <w:u w:val="single"/>
          <w:lang w:val="en" w:eastAsia="zh-CN" w:bidi="th-TH"/>
        </w:rPr>
      </w:pPr>
      <w:r w:rsidRPr="006A6138">
        <w:rPr>
          <w:rFonts w:eastAsia="Times New Roman" w:cs="Times New Roman"/>
          <w:b/>
          <w:bCs/>
          <w:color w:val="444444"/>
          <w:sz w:val="28"/>
          <w:szCs w:val="28"/>
          <w:u w:val="single"/>
          <w:lang w:val="en" w:eastAsia="zh-CN" w:bidi="th-TH"/>
        </w:rPr>
        <w:t>Customer Guidelines</w:t>
      </w:r>
    </w:p>
    <w:p w14:paraId="5679421C" w14:textId="77777777" w:rsidR="00FB697B" w:rsidRPr="00FB697B" w:rsidRDefault="00FB697B" w:rsidP="00FB697B">
      <w:pPr>
        <w:pStyle w:val="ListParagraph"/>
        <w:numPr>
          <w:ilvl w:val="0"/>
          <w:numId w:val="14"/>
        </w:numPr>
        <w:spacing w:after="0" w:line="240" w:lineRule="auto"/>
        <w:ind w:right="1050"/>
        <w:rPr>
          <w:rFonts w:eastAsia="Times New Roman" w:cs="Times New Roman"/>
          <w:color w:val="000000"/>
          <w:lang w:val="en" w:eastAsia="zh-CN" w:bidi="th-TH"/>
        </w:rPr>
      </w:pPr>
      <w:r w:rsidRPr="00FB697B">
        <w:rPr>
          <w:rFonts w:eastAsia="Times New Roman" w:cs="Times New Roman"/>
          <w:color w:val="000000"/>
          <w:lang w:val="en" w:eastAsia="zh-CN" w:bidi="th-TH"/>
        </w:rPr>
        <w:t>To ensure uninterrupted pressure of water, it is advisable to keep the pipelines straight with minimum number of bends, which will support smooth flow of water.</w:t>
      </w:r>
    </w:p>
    <w:p w14:paraId="04EA1467" w14:textId="77777777" w:rsidR="00FB697B" w:rsidRPr="00FB697B" w:rsidRDefault="00FB697B" w:rsidP="00FB697B">
      <w:pPr>
        <w:pStyle w:val="ListParagraph"/>
        <w:numPr>
          <w:ilvl w:val="0"/>
          <w:numId w:val="14"/>
        </w:numPr>
        <w:spacing w:after="0" w:line="240" w:lineRule="auto"/>
        <w:ind w:right="1050"/>
        <w:rPr>
          <w:rFonts w:eastAsia="Times New Roman" w:cs="Times New Roman"/>
          <w:color w:val="000000"/>
          <w:lang w:val="en" w:eastAsia="zh-CN" w:bidi="th-TH"/>
        </w:rPr>
      </w:pPr>
      <w:r w:rsidRPr="00FB697B">
        <w:rPr>
          <w:rFonts w:eastAsia="Times New Roman" w:cs="Times New Roman"/>
          <w:color w:val="000000"/>
          <w:lang w:val="en" w:eastAsia="zh-CN" w:bidi="th-TH"/>
        </w:rPr>
        <w:t>All the supply lines must have vent pipes. These vent pipes help in removing air-locking in the water supply to give a smooth flow of water from the fittings.</w:t>
      </w:r>
    </w:p>
    <w:p w14:paraId="231D59EF" w14:textId="77777777" w:rsidR="00FB697B" w:rsidRPr="00FB697B" w:rsidRDefault="00FB697B" w:rsidP="00FB697B">
      <w:pPr>
        <w:pStyle w:val="ListParagraph"/>
        <w:numPr>
          <w:ilvl w:val="0"/>
          <w:numId w:val="14"/>
        </w:numPr>
        <w:spacing w:after="0" w:line="240" w:lineRule="auto"/>
        <w:ind w:right="1050"/>
        <w:rPr>
          <w:rFonts w:eastAsia="Times New Roman" w:cs="Times New Roman"/>
          <w:color w:val="000000"/>
          <w:lang w:val="en" w:eastAsia="zh-CN" w:bidi="th-TH"/>
        </w:rPr>
      </w:pPr>
      <w:r w:rsidRPr="00FB697B">
        <w:rPr>
          <w:rFonts w:eastAsia="Times New Roman" w:cs="Times New Roman"/>
          <w:color w:val="000000"/>
          <w:lang w:val="en" w:eastAsia="zh-CN" w:bidi="th-TH"/>
        </w:rPr>
        <w:t>Prior to plastering or fixing tiles, test the working of all the installed concealed fittings on a high pressure to check for leakage insert, if any.</w:t>
      </w:r>
    </w:p>
    <w:p w14:paraId="380FE73D" w14:textId="77777777" w:rsidR="00FB697B" w:rsidRPr="00FB697B" w:rsidRDefault="00FB697B" w:rsidP="00FB697B">
      <w:pPr>
        <w:pStyle w:val="ListParagraph"/>
        <w:numPr>
          <w:ilvl w:val="0"/>
          <w:numId w:val="14"/>
        </w:numPr>
        <w:spacing w:after="0" w:line="240" w:lineRule="auto"/>
        <w:ind w:right="1050"/>
        <w:rPr>
          <w:rFonts w:eastAsia="Times New Roman" w:cs="Times New Roman"/>
          <w:color w:val="000000"/>
          <w:lang w:val="en" w:eastAsia="zh-CN" w:bidi="th-TH"/>
        </w:rPr>
      </w:pPr>
      <w:r w:rsidRPr="00FB697B">
        <w:rPr>
          <w:rFonts w:eastAsia="Times New Roman" w:cs="Times New Roman"/>
          <w:color w:val="000000"/>
          <w:lang w:val="en" w:eastAsia="zh-CN" w:bidi="th-TH"/>
        </w:rPr>
        <w:t>Place the outlet point in the overhead tank at least 25 cm above the ground level of the tank. This prevents the flow of foreign particles, sand etc., along with water supply into the fittings and thereby prevents the possible damage to the working parts. Clean the tank thoroughly before the supply starts. It is suggested that the overhead tank must be cleaned at regular intervals to avoid inflow of foreign particles.</w:t>
      </w:r>
    </w:p>
    <w:p w14:paraId="5526D897" w14:textId="77777777" w:rsidR="00FB697B" w:rsidRPr="00FB697B" w:rsidRDefault="00FB697B" w:rsidP="00FB697B">
      <w:pPr>
        <w:pStyle w:val="ListParagraph"/>
        <w:numPr>
          <w:ilvl w:val="0"/>
          <w:numId w:val="16"/>
        </w:numPr>
        <w:spacing w:after="0" w:line="240" w:lineRule="auto"/>
        <w:ind w:right="1050"/>
        <w:rPr>
          <w:rFonts w:eastAsia="Times New Roman" w:cs="Times New Roman"/>
          <w:color w:val="000000"/>
          <w:lang w:val="en" w:eastAsia="zh-CN" w:bidi="th-TH"/>
        </w:rPr>
      </w:pPr>
      <w:r w:rsidRPr="00FB697B">
        <w:rPr>
          <w:rFonts w:eastAsia="Times New Roman" w:cs="Times New Roman"/>
          <w:color w:val="000000"/>
          <w:lang w:val="en" w:eastAsia="zh-CN" w:bidi="th-TH"/>
        </w:rPr>
        <w:t>To protect the fine finish of fittings from dirt, stains and other damages during construction, cover them with cloth or polypack after their installation, till they come into actual use.</w:t>
      </w:r>
    </w:p>
    <w:p w14:paraId="79B97DF8" w14:textId="77777777" w:rsidR="00E0304D" w:rsidRDefault="00FB697B" w:rsidP="00FB697B">
      <w:pPr>
        <w:pStyle w:val="ListParagraph"/>
        <w:numPr>
          <w:ilvl w:val="0"/>
          <w:numId w:val="16"/>
        </w:numPr>
        <w:spacing w:after="0" w:line="240" w:lineRule="auto"/>
        <w:ind w:right="1050"/>
        <w:rPr>
          <w:rFonts w:eastAsia="Times New Roman" w:cs="Times New Roman"/>
          <w:color w:val="000000"/>
          <w:lang w:val="en" w:eastAsia="zh-CN" w:bidi="th-TH"/>
        </w:rPr>
      </w:pPr>
      <w:r>
        <w:rPr>
          <w:rFonts w:eastAsia="Times New Roman" w:cs="Times New Roman"/>
          <w:color w:val="000000"/>
          <w:lang w:val="en" w:eastAsia="zh-CN" w:bidi="th-TH"/>
        </w:rPr>
        <w:t xml:space="preserve">Buy </w:t>
      </w:r>
      <w:r w:rsidR="00D5173E">
        <w:rPr>
          <w:rFonts w:eastAsia="Times New Roman" w:cs="Times New Roman"/>
          <w:color w:val="000000"/>
          <w:lang w:val="en" w:eastAsia="zh-CN" w:bidi="th-TH"/>
        </w:rPr>
        <w:t>Amer</w:t>
      </w:r>
    </w:p>
    <w:p w14:paraId="4E4FF2FE" w14:textId="70BC4F53" w:rsidR="00FB697B" w:rsidRPr="00FB697B" w:rsidRDefault="00E0304D" w:rsidP="00FB697B">
      <w:pPr>
        <w:pStyle w:val="ListParagraph"/>
        <w:numPr>
          <w:ilvl w:val="0"/>
          <w:numId w:val="16"/>
        </w:numPr>
        <w:spacing w:after="0" w:line="240" w:lineRule="auto"/>
        <w:ind w:right="1050"/>
        <w:rPr>
          <w:rFonts w:eastAsia="Times New Roman" w:cs="Times New Roman"/>
          <w:color w:val="000000"/>
          <w:lang w:val="en" w:eastAsia="zh-CN" w:bidi="th-TH"/>
        </w:rPr>
      </w:pPr>
      <w:r>
        <w:rPr>
          <w:rFonts w:eastAsia="Times New Roman" w:cs="Times New Roman"/>
          <w:color w:val="000000"/>
          <w:lang w:val="en" w:eastAsia="zh-CN" w:bidi="th-TH"/>
        </w:rPr>
        <w:t>Americ</w:t>
      </w:r>
      <w:r w:rsidR="00D5173E">
        <w:rPr>
          <w:rFonts w:eastAsia="Times New Roman" w:cs="Times New Roman"/>
          <w:color w:val="000000"/>
          <w:lang w:val="en" w:eastAsia="zh-CN" w:bidi="th-TH"/>
        </w:rPr>
        <w:t>an Standard</w:t>
      </w:r>
      <w:r w:rsidR="00FB697B">
        <w:rPr>
          <w:rFonts w:eastAsia="Times New Roman" w:cs="Times New Roman"/>
          <w:color w:val="000000"/>
          <w:lang w:val="en" w:eastAsia="zh-CN" w:bidi="th-TH"/>
        </w:rPr>
        <w:t xml:space="preserve"> </w:t>
      </w:r>
      <w:r w:rsidR="00FB697B" w:rsidRPr="00FB697B">
        <w:rPr>
          <w:rFonts w:eastAsia="Times New Roman" w:cs="Times New Roman"/>
          <w:color w:val="000000"/>
          <w:lang w:val="en" w:eastAsia="zh-CN" w:bidi="th-TH"/>
        </w:rPr>
        <w:t xml:space="preserve">products from company's </w:t>
      </w:r>
      <w:r w:rsidR="00471FC5" w:rsidRPr="00FB697B">
        <w:rPr>
          <w:rFonts w:eastAsia="Times New Roman" w:cs="Times New Roman"/>
          <w:color w:val="000000"/>
          <w:lang w:val="en" w:eastAsia="zh-CN" w:bidi="th-TH"/>
        </w:rPr>
        <w:t>Authorized</w:t>
      </w:r>
      <w:r w:rsidR="00FB697B" w:rsidRPr="00FB697B">
        <w:rPr>
          <w:rFonts w:eastAsia="Times New Roman" w:cs="Times New Roman"/>
          <w:color w:val="000000"/>
          <w:lang w:val="en" w:eastAsia="zh-CN" w:bidi="th-TH"/>
        </w:rPr>
        <w:t xml:space="preserve"> Dealers only to ensure genuine quality material.</w:t>
      </w:r>
    </w:p>
    <w:p w14:paraId="6C29E7D1" w14:textId="77777777" w:rsidR="00FB697B" w:rsidRPr="00FB697B" w:rsidRDefault="00FB697B" w:rsidP="00FB697B">
      <w:pPr>
        <w:pStyle w:val="ListParagraph"/>
        <w:numPr>
          <w:ilvl w:val="0"/>
          <w:numId w:val="16"/>
        </w:numPr>
        <w:spacing w:after="0" w:line="240" w:lineRule="auto"/>
        <w:ind w:right="1050"/>
        <w:rPr>
          <w:rFonts w:eastAsia="Times New Roman" w:cs="Times New Roman"/>
          <w:color w:val="000000"/>
          <w:lang w:val="en" w:eastAsia="zh-CN" w:bidi="th-TH"/>
        </w:rPr>
      </w:pPr>
      <w:r w:rsidRPr="00FB697B">
        <w:rPr>
          <w:rFonts w:eastAsia="Times New Roman" w:cs="Times New Roman"/>
          <w:color w:val="000000"/>
          <w:lang w:val="en" w:eastAsia="zh-CN" w:bidi="th-TH"/>
        </w:rPr>
        <w:lastRenderedPageBreak/>
        <w:t xml:space="preserve">Insist on genuine spares from company's Local </w:t>
      </w:r>
      <w:r w:rsidR="00BB34BF">
        <w:rPr>
          <w:rFonts w:eastAsia="Times New Roman" w:cs="Times New Roman"/>
          <w:color w:val="000000"/>
          <w:lang w:val="en" w:eastAsia="zh-CN" w:bidi="th-TH"/>
        </w:rPr>
        <w:t>spare part dealers</w:t>
      </w:r>
      <w:r>
        <w:rPr>
          <w:rFonts w:eastAsia="Times New Roman" w:cs="Times New Roman"/>
          <w:color w:val="000000"/>
          <w:lang w:val="en" w:eastAsia="zh-CN" w:bidi="th-TH"/>
        </w:rPr>
        <w:t xml:space="preserve"> </w:t>
      </w:r>
      <w:r w:rsidRPr="00FB697B">
        <w:rPr>
          <w:rFonts w:eastAsia="Times New Roman" w:cs="Times New Roman"/>
          <w:color w:val="000000"/>
          <w:lang w:val="en" w:eastAsia="zh-CN" w:bidi="th-TH"/>
        </w:rPr>
        <w:t xml:space="preserve">or its </w:t>
      </w:r>
      <w:r w:rsidR="00471FC5" w:rsidRPr="00FB697B">
        <w:rPr>
          <w:rFonts w:eastAsia="Times New Roman" w:cs="Times New Roman"/>
          <w:color w:val="000000"/>
          <w:lang w:val="en" w:eastAsia="zh-CN" w:bidi="th-TH"/>
        </w:rPr>
        <w:t>Authorized</w:t>
      </w:r>
      <w:r w:rsidRPr="00FB697B">
        <w:rPr>
          <w:rFonts w:eastAsia="Times New Roman" w:cs="Times New Roman"/>
          <w:color w:val="000000"/>
          <w:lang w:val="en" w:eastAsia="zh-CN" w:bidi="th-TH"/>
        </w:rPr>
        <w:t xml:space="preserve"> </w:t>
      </w:r>
      <w:r w:rsidR="00471FC5" w:rsidRPr="00FB697B">
        <w:rPr>
          <w:rFonts w:eastAsia="Times New Roman" w:cs="Times New Roman"/>
          <w:color w:val="000000"/>
          <w:lang w:val="en" w:eastAsia="zh-CN" w:bidi="th-TH"/>
        </w:rPr>
        <w:t>Stockiest</w:t>
      </w:r>
      <w:r w:rsidRPr="00FB697B">
        <w:rPr>
          <w:rFonts w:eastAsia="Times New Roman" w:cs="Times New Roman"/>
          <w:color w:val="000000"/>
          <w:lang w:val="en" w:eastAsia="zh-CN" w:bidi="th-TH"/>
        </w:rPr>
        <w:t xml:space="preserve"> in case of any repair or replacement.</w:t>
      </w:r>
    </w:p>
    <w:p w14:paraId="1EAF2C32" w14:textId="77777777" w:rsidR="00FB697B" w:rsidRPr="00FB697B" w:rsidRDefault="00FB697B" w:rsidP="00FB697B">
      <w:pPr>
        <w:pStyle w:val="ListParagraph"/>
        <w:numPr>
          <w:ilvl w:val="0"/>
          <w:numId w:val="16"/>
        </w:numPr>
        <w:spacing w:after="0" w:line="240" w:lineRule="auto"/>
        <w:ind w:right="1050"/>
        <w:rPr>
          <w:rFonts w:eastAsia="Times New Roman" w:cs="Times New Roman"/>
          <w:color w:val="000000"/>
          <w:lang w:val="en" w:eastAsia="zh-CN" w:bidi="th-TH"/>
        </w:rPr>
      </w:pPr>
      <w:r w:rsidRPr="00FB697B">
        <w:rPr>
          <w:rFonts w:eastAsia="Times New Roman" w:cs="Times New Roman"/>
          <w:color w:val="000000"/>
          <w:lang w:val="en" w:eastAsia="zh-CN" w:bidi="th-TH"/>
        </w:rPr>
        <w:t>Strictly follow the instructions manual provided for individual items in their packing boxes for their correct installation &amp; maintenance.</w:t>
      </w:r>
    </w:p>
    <w:p w14:paraId="413F49F7" w14:textId="77777777" w:rsidR="000F3024" w:rsidRDefault="000F3024">
      <w:pPr>
        <w:rPr>
          <w:rFonts w:cs="Ebrima-Bold"/>
          <w:b/>
          <w:bCs/>
          <w:lang w:val="en" w:bidi="th-TH"/>
        </w:rPr>
      </w:pPr>
      <w:r>
        <w:rPr>
          <w:rFonts w:cs="Ebrima-Bold"/>
          <w:b/>
          <w:bCs/>
          <w:lang w:val="en" w:bidi="th-TH"/>
        </w:rPr>
        <w:br w:type="page"/>
      </w:r>
    </w:p>
    <w:p w14:paraId="34054D5E" w14:textId="5782B6E4" w:rsidR="00FB697B" w:rsidRDefault="000F3024" w:rsidP="00B83F09">
      <w:pPr>
        <w:autoSpaceDE w:val="0"/>
        <w:autoSpaceDN w:val="0"/>
        <w:adjustRightInd w:val="0"/>
        <w:spacing w:after="0" w:line="240" w:lineRule="auto"/>
        <w:jc w:val="center"/>
        <w:rPr>
          <w:rFonts w:cs="Ebrima-Bold"/>
          <w:b/>
          <w:bCs/>
          <w:lang w:val="en" w:bidi="th-TH"/>
        </w:rPr>
      </w:pPr>
      <w:r>
        <w:rPr>
          <w:rFonts w:cs="Ebrima-Bold"/>
          <w:b/>
          <w:bCs/>
          <w:lang w:val="en" w:bidi="th-TH"/>
        </w:rPr>
        <w:lastRenderedPageBreak/>
        <w:t>ANNEXURE I</w:t>
      </w:r>
    </w:p>
    <w:p w14:paraId="4CAF29DC" w14:textId="77777777" w:rsidR="00D120E2" w:rsidRDefault="00D120E2" w:rsidP="00B83F09">
      <w:pPr>
        <w:autoSpaceDE w:val="0"/>
        <w:autoSpaceDN w:val="0"/>
        <w:adjustRightInd w:val="0"/>
        <w:spacing w:after="0" w:line="240" w:lineRule="auto"/>
        <w:jc w:val="center"/>
        <w:rPr>
          <w:rFonts w:cs="Ebrima-Bold"/>
          <w:b/>
          <w:bCs/>
          <w:lang w:val="en" w:bidi="th-TH"/>
        </w:rPr>
      </w:pPr>
    </w:p>
    <w:tbl>
      <w:tblPr>
        <w:tblStyle w:val="TableGrid"/>
        <w:tblW w:w="9198" w:type="dxa"/>
        <w:tblInd w:w="695" w:type="dxa"/>
        <w:tblLook w:val="04A0" w:firstRow="1" w:lastRow="0" w:firstColumn="1" w:lastColumn="0" w:noHBand="0" w:noVBand="1"/>
      </w:tblPr>
      <w:tblGrid>
        <w:gridCol w:w="5958"/>
        <w:gridCol w:w="1620"/>
        <w:gridCol w:w="1620"/>
      </w:tblGrid>
      <w:tr w:rsidR="00D120E2" w:rsidRPr="006A6138" w14:paraId="5BD34DC5" w14:textId="77777777" w:rsidTr="00615DD7">
        <w:trPr>
          <w:trHeight w:val="242"/>
        </w:trPr>
        <w:tc>
          <w:tcPr>
            <w:tcW w:w="9198" w:type="dxa"/>
            <w:gridSpan w:val="3"/>
          </w:tcPr>
          <w:p w14:paraId="540EEE28" w14:textId="77777777" w:rsidR="00D120E2" w:rsidRPr="006A6138" w:rsidRDefault="00D120E2" w:rsidP="00615DD7">
            <w:pPr>
              <w:widowControl w:val="0"/>
              <w:overflowPunct w:val="0"/>
              <w:autoSpaceDE w:val="0"/>
              <w:autoSpaceDN w:val="0"/>
              <w:adjustRightInd w:val="0"/>
              <w:spacing w:line="317" w:lineRule="auto"/>
              <w:jc w:val="center"/>
              <w:rPr>
                <w:rFonts w:cs="Times New Roman"/>
                <w:b/>
                <w:bCs/>
              </w:rPr>
            </w:pPr>
            <w:r w:rsidRPr="006A6138">
              <w:rPr>
                <w:rFonts w:cs="Times New Roman"/>
                <w:b/>
                <w:bCs/>
              </w:rPr>
              <w:t>WARRANTY CHART (Faucets &amp; Fittings**)</w:t>
            </w:r>
          </w:p>
        </w:tc>
      </w:tr>
      <w:tr w:rsidR="00D120E2" w:rsidRPr="006A6138" w14:paraId="4AB8C84E" w14:textId="77777777" w:rsidTr="00615DD7">
        <w:trPr>
          <w:trHeight w:val="242"/>
        </w:trPr>
        <w:tc>
          <w:tcPr>
            <w:tcW w:w="5958" w:type="dxa"/>
          </w:tcPr>
          <w:p w14:paraId="545B6538" w14:textId="77777777" w:rsidR="00D120E2" w:rsidRPr="006A6138" w:rsidRDefault="00D120E2" w:rsidP="00615DD7">
            <w:pPr>
              <w:widowControl w:val="0"/>
              <w:overflowPunct w:val="0"/>
              <w:autoSpaceDE w:val="0"/>
              <w:autoSpaceDN w:val="0"/>
              <w:adjustRightInd w:val="0"/>
              <w:spacing w:line="317" w:lineRule="auto"/>
              <w:jc w:val="both"/>
              <w:rPr>
                <w:rFonts w:cs="Times New Roman"/>
              </w:rPr>
            </w:pPr>
            <w:r w:rsidRPr="006A6138">
              <w:rPr>
                <w:rFonts w:cs="Times New Roman"/>
              </w:rPr>
              <w:t>Product Category</w:t>
            </w:r>
          </w:p>
        </w:tc>
        <w:tc>
          <w:tcPr>
            <w:tcW w:w="1620" w:type="dxa"/>
          </w:tcPr>
          <w:p w14:paraId="5146E956" w14:textId="77777777" w:rsidR="00D120E2" w:rsidRPr="006A6138" w:rsidRDefault="00D120E2" w:rsidP="00615DD7">
            <w:pPr>
              <w:widowControl w:val="0"/>
              <w:overflowPunct w:val="0"/>
              <w:autoSpaceDE w:val="0"/>
              <w:autoSpaceDN w:val="0"/>
              <w:adjustRightInd w:val="0"/>
              <w:spacing w:line="317" w:lineRule="auto"/>
              <w:jc w:val="center"/>
              <w:rPr>
                <w:rFonts w:cs="Times New Roman"/>
              </w:rPr>
            </w:pPr>
            <w:r w:rsidRPr="006A6138">
              <w:rPr>
                <w:rFonts w:cs="Times New Roman"/>
              </w:rPr>
              <w:t xml:space="preserve">Residential Warranty Period </w:t>
            </w:r>
          </w:p>
        </w:tc>
        <w:tc>
          <w:tcPr>
            <w:tcW w:w="1620" w:type="dxa"/>
          </w:tcPr>
          <w:p w14:paraId="287279D6" w14:textId="77777777" w:rsidR="00D120E2" w:rsidRPr="006A6138" w:rsidRDefault="00D120E2" w:rsidP="00615DD7">
            <w:pPr>
              <w:widowControl w:val="0"/>
              <w:overflowPunct w:val="0"/>
              <w:autoSpaceDE w:val="0"/>
              <w:autoSpaceDN w:val="0"/>
              <w:adjustRightInd w:val="0"/>
              <w:spacing w:line="317" w:lineRule="auto"/>
              <w:jc w:val="center"/>
              <w:rPr>
                <w:rFonts w:cs="Times New Roman"/>
              </w:rPr>
            </w:pPr>
            <w:r w:rsidRPr="006A6138">
              <w:rPr>
                <w:rFonts w:cs="Times New Roman"/>
              </w:rPr>
              <w:t>Commerical and Projects Waranty Period</w:t>
            </w:r>
          </w:p>
        </w:tc>
      </w:tr>
      <w:tr w:rsidR="00D120E2" w:rsidRPr="006A6138" w14:paraId="752F07C9" w14:textId="77777777" w:rsidTr="00615DD7">
        <w:trPr>
          <w:trHeight w:val="332"/>
        </w:trPr>
        <w:tc>
          <w:tcPr>
            <w:tcW w:w="5958" w:type="dxa"/>
          </w:tcPr>
          <w:p w14:paraId="2DE92FB4" w14:textId="7B57A755" w:rsidR="00D120E2" w:rsidRPr="006A6138" w:rsidRDefault="00D120E2" w:rsidP="00615DD7">
            <w:pPr>
              <w:widowControl w:val="0"/>
              <w:overflowPunct w:val="0"/>
              <w:autoSpaceDE w:val="0"/>
              <w:autoSpaceDN w:val="0"/>
              <w:adjustRightInd w:val="0"/>
              <w:spacing w:line="317" w:lineRule="auto"/>
              <w:rPr>
                <w:rFonts w:cs="Times New Roman"/>
              </w:rPr>
            </w:pPr>
            <w:r w:rsidRPr="006A6138">
              <w:rPr>
                <w:rFonts w:cs="Times New Roman"/>
              </w:rPr>
              <w:t>CP Fittings (Faucet/Diverters/Concealed Bodies/Thermostat</w:t>
            </w:r>
            <w:r w:rsidR="0074054F">
              <w:rPr>
                <w:rFonts w:cs="Times New Roman"/>
              </w:rPr>
              <w:t>/</w:t>
            </w:r>
            <w:r w:rsidR="0074054F" w:rsidRPr="0074054F">
              <w:rPr>
                <w:rFonts w:cs="Times New Roman"/>
                <w:highlight w:val="yellow"/>
              </w:rPr>
              <w:t>Showers</w:t>
            </w:r>
            <w:r w:rsidR="00331D93">
              <w:rPr>
                <w:rFonts w:cs="Times New Roman"/>
              </w:rPr>
              <w:t xml:space="preserve"> ^</w:t>
            </w:r>
            <w:r w:rsidR="009F19D2">
              <w:rPr>
                <w:rFonts w:cs="Times New Roman"/>
              </w:rPr>
              <w:t>/</w:t>
            </w:r>
            <w:r w:rsidR="009F19D2" w:rsidRPr="009F19D2">
              <w:rPr>
                <w:rFonts w:cs="Times New Roman"/>
                <w:highlight w:val="yellow"/>
              </w:rPr>
              <w:t>Mixer (Basin/</w:t>
            </w:r>
            <w:r w:rsidR="00331D93" w:rsidRPr="009F19D2">
              <w:rPr>
                <w:rFonts w:cs="Times New Roman"/>
                <w:highlight w:val="yellow"/>
              </w:rPr>
              <w:t>Kitchen</w:t>
            </w:r>
            <w:r w:rsidR="00C52561" w:rsidRPr="009F19D2">
              <w:rPr>
                <w:rFonts w:cs="Times New Roman"/>
                <w:highlight w:val="yellow"/>
              </w:rPr>
              <w:t>)</w:t>
            </w:r>
            <w:r w:rsidR="00C52561">
              <w:rPr>
                <w:rFonts w:cs="Times New Roman"/>
              </w:rPr>
              <w:t>)</w:t>
            </w:r>
          </w:p>
        </w:tc>
        <w:tc>
          <w:tcPr>
            <w:tcW w:w="1620" w:type="dxa"/>
          </w:tcPr>
          <w:p w14:paraId="65D7DE49" w14:textId="77777777" w:rsidR="00D120E2" w:rsidRPr="006A6138" w:rsidRDefault="00D120E2" w:rsidP="00615DD7">
            <w:pPr>
              <w:widowControl w:val="0"/>
              <w:overflowPunct w:val="0"/>
              <w:autoSpaceDE w:val="0"/>
              <w:autoSpaceDN w:val="0"/>
              <w:adjustRightInd w:val="0"/>
              <w:spacing w:line="317" w:lineRule="auto"/>
              <w:jc w:val="center"/>
              <w:rPr>
                <w:rFonts w:cs="Times New Roman"/>
              </w:rPr>
            </w:pPr>
            <w:r w:rsidRPr="006A6138">
              <w:rPr>
                <w:rFonts w:cs="Times New Roman"/>
              </w:rPr>
              <w:t>10 Years</w:t>
            </w:r>
          </w:p>
        </w:tc>
        <w:tc>
          <w:tcPr>
            <w:tcW w:w="1620" w:type="dxa"/>
          </w:tcPr>
          <w:p w14:paraId="257784D1" w14:textId="77777777" w:rsidR="00D120E2" w:rsidRPr="006A6138" w:rsidRDefault="00D120E2" w:rsidP="00615DD7">
            <w:pPr>
              <w:widowControl w:val="0"/>
              <w:overflowPunct w:val="0"/>
              <w:autoSpaceDE w:val="0"/>
              <w:autoSpaceDN w:val="0"/>
              <w:adjustRightInd w:val="0"/>
              <w:spacing w:line="317" w:lineRule="auto"/>
              <w:jc w:val="center"/>
              <w:rPr>
                <w:rFonts w:cs="Times New Roman"/>
              </w:rPr>
            </w:pPr>
            <w:r w:rsidRPr="006A6138">
              <w:rPr>
                <w:rFonts w:cs="Times New Roman"/>
              </w:rPr>
              <w:t>10 Years</w:t>
            </w:r>
          </w:p>
        </w:tc>
      </w:tr>
      <w:tr w:rsidR="00D120E2" w:rsidRPr="006A6138" w14:paraId="0F94B76B" w14:textId="77777777" w:rsidTr="00615DD7">
        <w:trPr>
          <w:trHeight w:val="368"/>
        </w:trPr>
        <w:tc>
          <w:tcPr>
            <w:tcW w:w="5958" w:type="dxa"/>
          </w:tcPr>
          <w:p w14:paraId="284A9D43" w14:textId="423E68E2" w:rsidR="00D120E2" w:rsidRPr="00086380" w:rsidRDefault="00086380" w:rsidP="00615DD7">
            <w:pPr>
              <w:widowControl w:val="0"/>
              <w:overflowPunct w:val="0"/>
              <w:autoSpaceDE w:val="0"/>
              <w:autoSpaceDN w:val="0"/>
              <w:adjustRightInd w:val="0"/>
              <w:spacing w:line="317" w:lineRule="auto"/>
              <w:jc w:val="both"/>
              <w:rPr>
                <w:rFonts w:cs="Times New Roman"/>
              </w:rPr>
            </w:pPr>
            <w:r w:rsidRPr="00086380">
              <w:rPr>
                <w:rFonts w:cs="Times New Roman"/>
              </w:rPr>
              <w:t>Commercial Products (</w:t>
            </w:r>
            <w:r w:rsidR="005D1766" w:rsidRPr="00086380">
              <w:rPr>
                <w:rFonts w:cs="Times New Roman"/>
              </w:rPr>
              <w:t xml:space="preserve">Urinal, </w:t>
            </w:r>
            <w:r w:rsidR="005D1766" w:rsidRPr="005D1766">
              <w:rPr>
                <w:rFonts w:cs="Times New Roman"/>
                <w:highlight w:val="yellow"/>
              </w:rPr>
              <w:t>Hand</w:t>
            </w:r>
            <w:r w:rsidRPr="005D1766">
              <w:rPr>
                <w:rFonts w:cs="Times New Roman"/>
                <w:highlight w:val="yellow"/>
              </w:rPr>
              <w:t xml:space="preserve"> dryers</w:t>
            </w:r>
            <w:r w:rsidR="00331D93">
              <w:rPr>
                <w:rFonts w:cs="Times New Roman"/>
              </w:rPr>
              <w:t>)</w:t>
            </w:r>
          </w:p>
        </w:tc>
        <w:tc>
          <w:tcPr>
            <w:tcW w:w="1620" w:type="dxa"/>
          </w:tcPr>
          <w:p w14:paraId="517FD4E7" w14:textId="77777777" w:rsidR="00D120E2" w:rsidRPr="006A6138" w:rsidRDefault="00D120E2" w:rsidP="00615DD7">
            <w:pPr>
              <w:widowControl w:val="0"/>
              <w:overflowPunct w:val="0"/>
              <w:autoSpaceDE w:val="0"/>
              <w:autoSpaceDN w:val="0"/>
              <w:adjustRightInd w:val="0"/>
              <w:spacing w:line="317" w:lineRule="auto"/>
              <w:jc w:val="center"/>
              <w:rPr>
                <w:rFonts w:cs="Times New Roman"/>
              </w:rPr>
            </w:pPr>
            <w:r w:rsidRPr="006A6138">
              <w:rPr>
                <w:rFonts w:cs="Times New Roman"/>
              </w:rPr>
              <w:t>5 Years</w:t>
            </w:r>
          </w:p>
        </w:tc>
        <w:tc>
          <w:tcPr>
            <w:tcW w:w="1620" w:type="dxa"/>
          </w:tcPr>
          <w:p w14:paraId="30177949" w14:textId="77777777" w:rsidR="00D120E2" w:rsidRPr="006A6138" w:rsidRDefault="00D120E2" w:rsidP="00615DD7">
            <w:pPr>
              <w:widowControl w:val="0"/>
              <w:overflowPunct w:val="0"/>
              <w:autoSpaceDE w:val="0"/>
              <w:autoSpaceDN w:val="0"/>
              <w:adjustRightInd w:val="0"/>
              <w:spacing w:line="317" w:lineRule="auto"/>
              <w:jc w:val="center"/>
              <w:rPr>
                <w:rFonts w:cs="Times New Roman"/>
              </w:rPr>
            </w:pPr>
            <w:r w:rsidRPr="006A6138">
              <w:rPr>
                <w:rFonts w:cs="Times New Roman"/>
              </w:rPr>
              <w:t>5 Years</w:t>
            </w:r>
          </w:p>
        </w:tc>
      </w:tr>
      <w:tr w:rsidR="00D120E2" w:rsidRPr="006A6138" w14:paraId="2CA95FB2" w14:textId="77777777" w:rsidTr="00615DD7">
        <w:trPr>
          <w:trHeight w:val="242"/>
        </w:trPr>
        <w:tc>
          <w:tcPr>
            <w:tcW w:w="5958" w:type="dxa"/>
          </w:tcPr>
          <w:p w14:paraId="574D4BCD" w14:textId="5FF5B85F" w:rsidR="00D120E2" w:rsidRPr="006A6138" w:rsidRDefault="00D120E2" w:rsidP="00331D93">
            <w:pPr>
              <w:widowControl w:val="0"/>
              <w:overflowPunct w:val="0"/>
              <w:autoSpaceDE w:val="0"/>
              <w:autoSpaceDN w:val="0"/>
              <w:adjustRightInd w:val="0"/>
              <w:spacing w:line="317" w:lineRule="auto"/>
              <w:jc w:val="both"/>
              <w:rPr>
                <w:rFonts w:cs="Times New Roman"/>
              </w:rPr>
            </w:pPr>
            <w:r w:rsidRPr="006A6138">
              <w:rPr>
                <w:rFonts w:cs="Times New Roman"/>
              </w:rPr>
              <w:t xml:space="preserve">Cistern (In wall Tank)/Cistern </w:t>
            </w:r>
            <w:r w:rsidR="0074054F" w:rsidRPr="006A6138">
              <w:rPr>
                <w:rFonts w:cs="Times New Roman"/>
              </w:rPr>
              <w:t>Plate</w:t>
            </w:r>
          </w:p>
        </w:tc>
        <w:tc>
          <w:tcPr>
            <w:tcW w:w="1620" w:type="dxa"/>
          </w:tcPr>
          <w:p w14:paraId="4B61DFB3" w14:textId="5FC8981D" w:rsidR="00D120E2" w:rsidRPr="006A6138" w:rsidRDefault="00FA2EAD" w:rsidP="00615DD7">
            <w:pPr>
              <w:widowControl w:val="0"/>
              <w:overflowPunct w:val="0"/>
              <w:autoSpaceDE w:val="0"/>
              <w:autoSpaceDN w:val="0"/>
              <w:adjustRightInd w:val="0"/>
              <w:spacing w:line="317" w:lineRule="auto"/>
              <w:jc w:val="center"/>
              <w:rPr>
                <w:rFonts w:cs="Times New Roman"/>
              </w:rPr>
            </w:pPr>
            <w:r>
              <w:rPr>
                <w:rFonts w:cs="Times New Roman"/>
              </w:rPr>
              <w:t>5</w:t>
            </w:r>
            <w:r w:rsidR="00D120E2" w:rsidRPr="006A6138">
              <w:rPr>
                <w:rFonts w:cs="Times New Roman"/>
              </w:rPr>
              <w:t xml:space="preserve"> Years</w:t>
            </w:r>
          </w:p>
        </w:tc>
        <w:tc>
          <w:tcPr>
            <w:tcW w:w="1620" w:type="dxa"/>
          </w:tcPr>
          <w:p w14:paraId="04CFA2E8" w14:textId="255C3431" w:rsidR="00D120E2" w:rsidRPr="006A6138" w:rsidRDefault="00FA2EAD" w:rsidP="00615DD7">
            <w:pPr>
              <w:widowControl w:val="0"/>
              <w:overflowPunct w:val="0"/>
              <w:autoSpaceDE w:val="0"/>
              <w:autoSpaceDN w:val="0"/>
              <w:adjustRightInd w:val="0"/>
              <w:spacing w:line="317" w:lineRule="auto"/>
              <w:jc w:val="center"/>
              <w:rPr>
                <w:rFonts w:cs="Times New Roman"/>
              </w:rPr>
            </w:pPr>
            <w:r>
              <w:rPr>
                <w:rFonts w:cs="Times New Roman"/>
              </w:rPr>
              <w:t>5</w:t>
            </w:r>
            <w:r w:rsidR="00D120E2" w:rsidRPr="006A6138">
              <w:rPr>
                <w:rFonts w:cs="Times New Roman"/>
              </w:rPr>
              <w:t xml:space="preserve"> Years</w:t>
            </w:r>
          </w:p>
        </w:tc>
      </w:tr>
      <w:tr w:rsidR="00D120E2" w:rsidRPr="006A6138" w14:paraId="50947695" w14:textId="77777777" w:rsidTr="00615DD7">
        <w:trPr>
          <w:trHeight w:val="252"/>
        </w:trPr>
        <w:tc>
          <w:tcPr>
            <w:tcW w:w="5958" w:type="dxa"/>
          </w:tcPr>
          <w:p w14:paraId="78C8F917" w14:textId="77777777" w:rsidR="00D120E2" w:rsidRPr="006A6138" w:rsidRDefault="00D120E2" w:rsidP="00615DD7">
            <w:pPr>
              <w:widowControl w:val="0"/>
              <w:overflowPunct w:val="0"/>
              <w:autoSpaceDE w:val="0"/>
              <w:autoSpaceDN w:val="0"/>
              <w:adjustRightInd w:val="0"/>
              <w:spacing w:line="317" w:lineRule="auto"/>
              <w:jc w:val="both"/>
              <w:rPr>
                <w:rFonts w:cs="Times New Roman"/>
              </w:rPr>
            </w:pPr>
            <w:r w:rsidRPr="006A6138">
              <w:rPr>
                <w:rFonts w:cs="Times New Roman"/>
              </w:rPr>
              <w:t>Sensors, Electronic Circuits, Electrical Assemblies, Solenoid Valves</w:t>
            </w:r>
            <w:r>
              <w:rPr>
                <w:rFonts w:cs="Times New Roman"/>
              </w:rPr>
              <w:t xml:space="preserve">, </w:t>
            </w:r>
          </w:p>
        </w:tc>
        <w:tc>
          <w:tcPr>
            <w:tcW w:w="1620" w:type="dxa"/>
          </w:tcPr>
          <w:p w14:paraId="5108E7DB" w14:textId="77777777" w:rsidR="00D120E2" w:rsidRPr="006A6138" w:rsidRDefault="00D120E2" w:rsidP="00615DD7">
            <w:pPr>
              <w:widowControl w:val="0"/>
              <w:overflowPunct w:val="0"/>
              <w:autoSpaceDE w:val="0"/>
              <w:autoSpaceDN w:val="0"/>
              <w:adjustRightInd w:val="0"/>
              <w:spacing w:line="317" w:lineRule="auto"/>
              <w:jc w:val="center"/>
              <w:rPr>
                <w:rFonts w:cs="Times New Roman"/>
              </w:rPr>
            </w:pPr>
            <w:r>
              <w:rPr>
                <w:rFonts w:cs="Times New Roman"/>
              </w:rPr>
              <w:t>2</w:t>
            </w:r>
            <w:r w:rsidRPr="006A6138">
              <w:rPr>
                <w:rFonts w:cs="Times New Roman"/>
              </w:rPr>
              <w:t xml:space="preserve"> Year</w:t>
            </w:r>
            <w:r>
              <w:rPr>
                <w:rFonts w:cs="Times New Roman"/>
              </w:rPr>
              <w:t>s</w:t>
            </w:r>
          </w:p>
        </w:tc>
        <w:tc>
          <w:tcPr>
            <w:tcW w:w="1620" w:type="dxa"/>
          </w:tcPr>
          <w:p w14:paraId="5DB3AA2D" w14:textId="5E2A78CD" w:rsidR="00D120E2" w:rsidRPr="006A6138" w:rsidRDefault="00FA2EAD" w:rsidP="00615DD7">
            <w:pPr>
              <w:widowControl w:val="0"/>
              <w:overflowPunct w:val="0"/>
              <w:autoSpaceDE w:val="0"/>
              <w:autoSpaceDN w:val="0"/>
              <w:adjustRightInd w:val="0"/>
              <w:spacing w:line="317" w:lineRule="auto"/>
              <w:jc w:val="center"/>
              <w:rPr>
                <w:rFonts w:cs="Times New Roman"/>
              </w:rPr>
            </w:pPr>
            <w:r>
              <w:rPr>
                <w:rFonts w:cs="Times New Roman"/>
              </w:rPr>
              <w:t>2</w:t>
            </w:r>
            <w:r w:rsidR="00D120E2">
              <w:rPr>
                <w:rFonts w:cs="Times New Roman"/>
              </w:rPr>
              <w:t xml:space="preserve"> Year</w:t>
            </w:r>
            <w:r>
              <w:rPr>
                <w:rFonts w:cs="Times New Roman"/>
              </w:rPr>
              <w:t>s</w:t>
            </w:r>
          </w:p>
        </w:tc>
      </w:tr>
      <w:tr w:rsidR="00D120E2" w:rsidRPr="006A6138" w14:paraId="47DA18BC" w14:textId="77777777" w:rsidTr="00615DD7">
        <w:trPr>
          <w:trHeight w:val="252"/>
        </w:trPr>
        <w:tc>
          <w:tcPr>
            <w:tcW w:w="5958" w:type="dxa"/>
          </w:tcPr>
          <w:p w14:paraId="6A962418" w14:textId="33698AD3" w:rsidR="00D120E2" w:rsidRPr="00792E52" w:rsidRDefault="00D120E2" w:rsidP="00615DD7">
            <w:pPr>
              <w:widowControl w:val="0"/>
              <w:overflowPunct w:val="0"/>
              <w:autoSpaceDE w:val="0"/>
              <w:autoSpaceDN w:val="0"/>
              <w:adjustRightInd w:val="0"/>
              <w:spacing w:line="317" w:lineRule="auto"/>
              <w:jc w:val="both"/>
              <w:rPr>
                <w:rFonts w:cs="Times New Roman"/>
              </w:rPr>
            </w:pPr>
            <w:r w:rsidRPr="00792E52">
              <w:rPr>
                <w:rFonts w:cs="Times New Roman"/>
              </w:rPr>
              <w:t>Acce</w:t>
            </w:r>
            <w:r w:rsidR="00C1261B">
              <w:rPr>
                <w:rFonts w:cs="Times New Roman"/>
              </w:rPr>
              <w:t>ssories (Angle Valve, Soap Dispenser</w:t>
            </w:r>
            <w:r w:rsidRPr="00792E52">
              <w:rPr>
                <w:rFonts w:cs="Times New Roman"/>
              </w:rPr>
              <w:t>), Flexible Hose Pipe, Clamps, Connection Tubes.</w:t>
            </w:r>
          </w:p>
        </w:tc>
        <w:tc>
          <w:tcPr>
            <w:tcW w:w="1620" w:type="dxa"/>
          </w:tcPr>
          <w:p w14:paraId="1CF39120" w14:textId="77777777" w:rsidR="00D120E2" w:rsidRPr="006A6138" w:rsidRDefault="00D120E2" w:rsidP="00615DD7">
            <w:pPr>
              <w:widowControl w:val="0"/>
              <w:overflowPunct w:val="0"/>
              <w:autoSpaceDE w:val="0"/>
              <w:autoSpaceDN w:val="0"/>
              <w:adjustRightInd w:val="0"/>
              <w:spacing w:line="317" w:lineRule="auto"/>
              <w:jc w:val="center"/>
              <w:rPr>
                <w:rFonts w:cs="Times New Roman"/>
              </w:rPr>
            </w:pPr>
            <w:r>
              <w:rPr>
                <w:rFonts w:cs="Times New Roman"/>
              </w:rPr>
              <w:t>2</w:t>
            </w:r>
            <w:r w:rsidRPr="006A6138">
              <w:rPr>
                <w:rFonts w:cs="Times New Roman"/>
              </w:rPr>
              <w:t xml:space="preserve"> Years</w:t>
            </w:r>
          </w:p>
        </w:tc>
        <w:tc>
          <w:tcPr>
            <w:tcW w:w="1620" w:type="dxa"/>
          </w:tcPr>
          <w:p w14:paraId="47133B63" w14:textId="52B38E1E" w:rsidR="00D120E2" w:rsidRPr="006A6138" w:rsidRDefault="00EF0604" w:rsidP="00615DD7">
            <w:pPr>
              <w:widowControl w:val="0"/>
              <w:overflowPunct w:val="0"/>
              <w:autoSpaceDE w:val="0"/>
              <w:autoSpaceDN w:val="0"/>
              <w:adjustRightInd w:val="0"/>
              <w:spacing w:line="317" w:lineRule="auto"/>
              <w:jc w:val="center"/>
              <w:rPr>
                <w:rFonts w:cs="Times New Roman"/>
              </w:rPr>
            </w:pPr>
            <w:r>
              <w:rPr>
                <w:rFonts w:cs="Times New Roman"/>
              </w:rPr>
              <w:t>1</w:t>
            </w:r>
            <w:r w:rsidR="00D120E2">
              <w:rPr>
                <w:rFonts w:cs="Times New Roman"/>
              </w:rPr>
              <w:t xml:space="preserve"> Year</w:t>
            </w:r>
            <w:r w:rsidR="00FA2EAD">
              <w:rPr>
                <w:rFonts w:cs="Times New Roman"/>
              </w:rPr>
              <w:t>s</w:t>
            </w:r>
          </w:p>
        </w:tc>
      </w:tr>
      <w:tr w:rsidR="00D120E2" w:rsidRPr="006A6138" w14:paraId="03A831FE" w14:textId="77777777" w:rsidTr="00615DD7">
        <w:trPr>
          <w:trHeight w:val="252"/>
        </w:trPr>
        <w:tc>
          <w:tcPr>
            <w:tcW w:w="5958" w:type="dxa"/>
          </w:tcPr>
          <w:p w14:paraId="14F3C0FC" w14:textId="77777777" w:rsidR="00D120E2" w:rsidRPr="006A6138" w:rsidRDefault="00D120E2" w:rsidP="00615DD7">
            <w:pPr>
              <w:widowControl w:val="0"/>
              <w:overflowPunct w:val="0"/>
              <w:autoSpaceDE w:val="0"/>
              <w:autoSpaceDN w:val="0"/>
              <w:adjustRightInd w:val="0"/>
              <w:spacing w:line="317" w:lineRule="auto"/>
              <w:jc w:val="both"/>
              <w:rPr>
                <w:rFonts w:cs="Times New Roman"/>
              </w:rPr>
            </w:pPr>
            <w:r w:rsidRPr="006A6138">
              <w:rPr>
                <w:rFonts w:cs="Times New Roman"/>
              </w:rPr>
              <w:t>Mechanical Compone</w:t>
            </w:r>
            <w:r>
              <w:rPr>
                <w:rFonts w:cs="Times New Roman"/>
              </w:rPr>
              <w:t>nts (Fill/Beta Valves), Health Faucet and Hose Pipe,</w:t>
            </w:r>
            <w:r w:rsidRPr="006A6138">
              <w:rPr>
                <w:rFonts w:cs="Times New Roman"/>
              </w:rPr>
              <w:t xml:space="preserve"> Hand Shower hose</w:t>
            </w:r>
            <w:r>
              <w:rPr>
                <w:rFonts w:cs="Times New Roman"/>
              </w:rPr>
              <w:t>, Bath Tub</w:t>
            </w:r>
          </w:p>
        </w:tc>
        <w:tc>
          <w:tcPr>
            <w:tcW w:w="1620" w:type="dxa"/>
          </w:tcPr>
          <w:p w14:paraId="663F5178" w14:textId="77777777" w:rsidR="00D120E2" w:rsidRPr="006A6138" w:rsidRDefault="00D120E2" w:rsidP="00615DD7">
            <w:pPr>
              <w:widowControl w:val="0"/>
              <w:overflowPunct w:val="0"/>
              <w:autoSpaceDE w:val="0"/>
              <w:autoSpaceDN w:val="0"/>
              <w:adjustRightInd w:val="0"/>
              <w:spacing w:line="317" w:lineRule="auto"/>
              <w:jc w:val="center"/>
              <w:rPr>
                <w:rFonts w:cs="Times New Roman"/>
              </w:rPr>
            </w:pPr>
            <w:r>
              <w:rPr>
                <w:rFonts w:cs="Times New Roman"/>
              </w:rPr>
              <w:t xml:space="preserve">2 </w:t>
            </w:r>
            <w:r w:rsidRPr="006A6138">
              <w:rPr>
                <w:rFonts w:cs="Times New Roman"/>
              </w:rPr>
              <w:t>Years</w:t>
            </w:r>
          </w:p>
        </w:tc>
        <w:tc>
          <w:tcPr>
            <w:tcW w:w="1620" w:type="dxa"/>
          </w:tcPr>
          <w:p w14:paraId="26256534" w14:textId="77777777" w:rsidR="00D120E2" w:rsidRPr="006A6138" w:rsidRDefault="00D120E2" w:rsidP="00615DD7">
            <w:pPr>
              <w:widowControl w:val="0"/>
              <w:overflowPunct w:val="0"/>
              <w:autoSpaceDE w:val="0"/>
              <w:autoSpaceDN w:val="0"/>
              <w:adjustRightInd w:val="0"/>
              <w:spacing w:line="317" w:lineRule="auto"/>
              <w:jc w:val="center"/>
              <w:rPr>
                <w:rFonts w:cs="Times New Roman"/>
              </w:rPr>
            </w:pPr>
            <w:r>
              <w:rPr>
                <w:rFonts w:cs="Times New Roman"/>
              </w:rPr>
              <w:t>1 Year</w:t>
            </w:r>
          </w:p>
        </w:tc>
      </w:tr>
      <w:tr w:rsidR="00D120E2" w:rsidRPr="006A6138" w14:paraId="38B7FCC1" w14:textId="77777777" w:rsidTr="00615DD7">
        <w:trPr>
          <w:trHeight w:val="252"/>
        </w:trPr>
        <w:tc>
          <w:tcPr>
            <w:tcW w:w="5958" w:type="dxa"/>
          </w:tcPr>
          <w:p w14:paraId="6692964B" w14:textId="30CF177A" w:rsidR="00D120E2" w:rsidRPr="006A6138" w:rsidRDefault="00D120E2" w:rsidP="00615DD7">
            <w:pPr>
              <w:jc w:val="both"/>
              <w:rPr>
                <w:rFonts w:ascii="Calibri" w:hAnsi="Calibri"/>
              </w:rPr>
            </w:pPr>
            <w:r>
              <w:rPr>
                <w:rFonts w:ascii="Calibri" w:hAnsi="Calibri"/>
              </w:rPr>
              <w:t>Cartridge</w:t>
            </w:r>
            <w:r w:rsidR="00C1261B">
              <w:rPr>
                <w:rFonts w:ascii="Calibri" w:hAnsi="Calibri"/>
              </w:rPr>
              <w:t>, Thermo-element,</w:t>
            </w:r>
            <w:r w:rsidRPr="006A6138">
              <w:rPr>
                <w:rFonts w:ascii="Calibri" w:hAnsi="Calibri"/>
              </w:rPr>
              <w:t xml:space="preserve"> Diverter Button</w:t>
            </w:r>
            <w:r>
              <w:rPr>
                <w:rFonts w:ascii="Calibri" w:hAnsi="Calibri"/>
              </w:rPr>
              <w:t>, Head Part</w:t>
            </w:r>
          </w:p>
          <w:p w14:paraId="209C9DDB" w14:textId="77777777" w:rsidR="00D120E2" w:rsidRPr="006A6138" w:rsidRDefault="00D120E2" w:rsidP="00615DD7">
            <w:pPr>
              <w:widowControl w:val="0"/>
              <w:overflowPunct w:val="0"/>
              <w:autoSpaceDE w:val="0"/>
              <w:autoSpaceDN w:val="0"/>
              <w:adjustRightInd w:val="0"/>
              <w:spacing w:line="317" w:lineRule="auto"/>
              <w:jc w:val="both"/>
              <w:rPr>
                <w:rFonts w:cs="Times New Roman"/>
              </w:rPr>
            </w:pPr>
          </w:p>
        </w:tc>
        <w:tc>
          <w:tcPr>
            <w:tcW w:w="1620" w:type="dxa"/>
          </w:tcPr>
          <w:p w14:paraId="33608F89" w14:textId="7F967AF7" w:rsidR="00D120E2" w:rsidRPr="006A6138" w:rsidRDefault="00FA2EAD" w:rsidP="00615DD7">
            <w:pPr>
              <w:widowControl w:val="0"/>
              <w:overflowPunct w:val="0"/>
              <w:autoSpaceDE w:val="0"/>
              <w:autoSpaceDN w:val="0"/>
              <w:adjustRightInd w:val="0"/>
              <w:spacing w:line="317" w:lineRule="auto"/>
              <w:jc w:val="center"/>
              <w:rPr>
                <w:rFonts w:cs="Times New Roman"/>
              </w:rPr>
            </w:pPr>
            <w:r>
              <w:rPr>
                <w:rFonts w:cs="Times New Roman"/>
              </w:rPr>
              <w:t>3</w:t>
            </w:r>
            <w:r w:rsidR="00D120E2" w:rsidRPr="006A6138">
              <w:rPr>
                <w:rFonts w:cs="Times New Roman"/>
              </w:rPr>
              <w:t xml:space="preserve"> Years</w:t>
            </w:r>
          </w:p>
        </w:tc>
        <w:tc>
          <w:tcPr>
            <w:tcW w:w="1620" w:type="dxa"/>
          </w:tcPr>
          <w:p w14:paraId="1A6F3E5C" w14:textId="4DE0B663" w:rsidR="00D120E2" w:rsidRPr="006A6138" w:rsidRDefault="00FA2EAD" w:rsidP="00615DD7">
            <w:pPr>
              <w:widowControl w:val="0"/>
              <w:overflowPunct w:val="0"/>
              <w:autoSpaceDE w:val="0"/>
              <w:autoSpaceDN w:val="0"/>
              <w:adjustRightInd w:val="0"/>
              <w:spacing w:line="317" w:lineRule="auto"/>
              <w:jc w:val="center"/>
              <w:rPr>
                <w:rFonts w:cs="Times New Roman"/>
              </w:rPr>
            </w:pPr>
            <w:r>
              <w:rPr>
                <w:rFonts w:cs="Times New Roman"/>
              </w:rPr>
              <w:t>3</w:t>
            </w:r>
            <w:r w:rsidR="00D120E2" w:rsidRPr="006A6138">
              <w:rPr>
                <w:rFonts w:cs="Times New Roman"/>
              </w:rPr>
              <w:t xml:space="preserve"> Years</w:t>
            </w:r>
          </w:p>
        </w:tc>
      </w:tr>
      <w:tr w:rsidR="009F19D2" w:rsidRPr="006A6138" w14:paraId="77D992DB" w14:textId="77777777" w:rsidTr="00615DD7">
        <w:trPr>
          <w:trHeight w:val="252"/>
        </w:trPr>
        <w:tc>
          <w:tcPr>
            <w:tcW w:w="5958" w:type="dxa"/>
          </w:tcPr>
          <w:p w14:paraId="1F1735EE" w14:textId="47D0FF67" w:rsidR="009F19D2" w:rsidRDefault="009F19D2" w:rsidP="00615DD7">
            <w:pPr>
              <w:jc w:val="both"/>
              <w:rPr>
                <w:rFonts w:ascii="Calibri" w:hAnsi="Calibri"/>
                <w:color w:val="000000"/>
              </w:rPr>
            </w:pPr>
            <w:r w:rsidRPr="009F19D2">
              <w:rPr>
                <w:rFonts w:ascii="Calibri" w:hAnsi="Calibri"/>
                <w:color w:val="000000"/>
                <w:highlight w:val="yellow"/>
              </w:rPr>
              <w:t>Flush Valve</w:t>
            </w:r>
            <w:ins w:id="1" w:author="Ankush Bhatla" w:date="2019-03-19T10:47:00Z">
              <w:r w:rsidR="00806DF0" w:rsidRPr="00202ABA">
                <w:rPr>
                  <w:rFonts w:ascii="Calibri" w:hAnsi="Calibri"/>
                  <w:color w:val="000000"/>
                  <w:highlight w:val="yellow"/>
                </w:rPr>
                <w:t>***</w:t>
              </w:r>
            </w:ins>
          </w:p>
        </w:tc>
        <w:tc>
          <w:tcPr>
            <w:tcW w:w="1620" w:type="dxa"/>
          </w:tcPr>
          <w:p w14:paraId="587CBAA9" w14:textId="5981347B" w:rsidR="009F19D2" w:rsidRDefault="009F19D2" w:rsidP="00615DD7">
            <w:pPr>
              <w:widowControl w:val="0"/>
              <w:overflowPunct w:val="0"/>
              <w:autoSpaceDE w:val="0"/>
              <w:autoSpaceDN w:val="0"/>
              <w:adjustRightInd w:val="0"/>
              <w:spacing w:line="317" w:lineRule="auto"/>
              <w:jc w:val="center"/>
              <w:rPr>
                <w:rFonts w:cs="Times New Roman"/>
              </w:rPr>
            </w:pPr>
            <w:r>
              <w:rPr>
                <w:rFonts w:cs="Times New Roman"/>
              </w:rPr>
              <w:t>10</w:t>
            </w:r>
            <w:r w:rsidR="00331D93">
              <w:rPr>
                <w:rFonts w:cs="Times New Roman"/>
              </w:rPr>
              <w:t xml:space="preserve"> Years</w:t>
            </w:r>
          </w:p>
        </w:tc>
        <w:tc>
          <w:tcPr>
            <w:tcW w:w="1620" w:type="dxa"/>
          </w:tcPr>
          <w:p w14:paraId="4411BF02" w14:textId="29484F2D" w:rsidR="009F19D2" w:rsidRDefault="009F19D2" w:rsidP="00615DD7">
            <w:pPr>
              <w:widowControl w:val="0"/>
              <w:overflowPunct w:val="0"/>
              <w:autoSpaceDE w:val="0"/>
              <w:autoSpaceDN w:val="0"/>
              <w:adjustRightInd w:val="0"/>
              <w:spacing w:line="317" w:lineRule="auto"/>
              <w:jc w:val="center"/>
              <w:rPr>
                <w:rFonts w:cs="Times New Roman"/>
              </w:rPr>
            </w:pPr>
            <w:r>
              <w:rPr>
                <w:rFonts w:cs="Times New Roman"/>
              </w:rPr>
              <w:t>5</w:t>
            </w:r>
            <w:r w:rsidR="00331D93">
              <w:rPr>
                <w:rFonts w:cs="Times New Roman"/>
              </w:rPr>
              <w:t xml:space="preserve"> Years</w:t>
            </w:r>
          </w:p>
        </w:tc>
      </w:tr>
      <w:tr w:rsidR="00D120E2" w:rsidRPr="006A6138" w14:paraId="2F6A1D9C" w14:textId="77777777" w:rsidTr="00615DD7">
        <w:trPr>
          <w:trHeight w:val="252"/>
        </w:trPr>
        <w:tc>
          <w:tcPr>
            <w:tcW w:w="5958" w:type="dxa"/>
          </w:tcPr>
          <w:p w14:paraId="05684DD6" w14:textId="1C5C8CC3" w:rsidR="00D120E2" w:rsidRDefault="00D120E2" w:rsidP="00615DD7">
            <w:pPr>
              <w:jc w:val="both"/>
              <w:rPr>
                <w:rFonts w:ascii="Calibri" w:hAnsi="Calibri"/>
                <w:color w:val="000000"/>
              </w:rPr>
            </w:pPr>
            <w:r>
              <w:rPr>
                <w:rFonts w:ascii="Calibri" w:hAnsi="Calibri"/>
                <w:color w:val="000000"/>
              </w:rPr>
              <w:t xml:space="preserve">Shower Toilet Seat Cover /E Bidet seat </w:t>
            </w:r>
            <w:r w:rsidR="0074054F">
              <w:rPr>
                <w:rFonts w:ascii="Calibri" w:hAnsi="Calibri"/>
                <w:color w:val="000000"/>
              </w:rPr>
              <w:t>covers,</w:t>
            </w:r>
          </w:p>
          <w:p w14:paraId="0D7EB66E" w14:textId="77777777" w:rsidR="00D120E2" w:rsidRDefault="00D120E2" w:rsidP="00615DD7">
            <w:pPr>
              <w:jc w:val="both"/>
              <w:rPr>
                <w:rFonts w:ascii="Calibri" w:hAnsi="Calibri"/>
              </w:rPr>
            </w:pPr>
          </w:p>
        </w:tc>
        <w:tc>
          <w:tcPr>
            <w:tcW w:w="1620" w:type="dxa"/>
          </w:tcPr>
          <w:p w14:paraId="51294977" w14:textId="77777777" w:rsidR="00D120E2" w:rsidRPr="006A6138" w:rsidRDefault="00D120E2" w:rsidP="00615DD7">
            <w:pPr>
              <w:widowControl w:val="0"/>
              <w:overflowPunct w:val="0"/>
              <w:autoSpaceDE w:val="0"/>
              <w:autoSpaceDN w:val="0"/>
              <w:adjustRightInd w:val="0"/>
              <w:spacing w:line="317" w:lineRule="auto"/>
              <w:jc w:val="center"/>
              <w:rPr>
                <w:rFonts w:cs="Times New Roman"/>
              </w:rPr>
            </w:pPr>
            <w:r>
              <w:rPr>
                <w:rFonts w:cs="Times New Roman"/>
              </w:rPr>
              <w:t>2 Years</w:t>
            </w:r>
          </w:p>
        </w:tc>
        <w:tc>
          <w:tcPr>
            <w:tcW w:w="1620" w:type="dxa"/>
          </w:tcPr>
          <w:p w14:paraId="37F43A37" w14:textId="77777777" w:rsidR="00D120E2" w:rsidRPr="006A6138" w:rsidRDefault="00D120E2" w:rsidP="00615DD7">
            <w:pPr>
              <w:widowControl w:val="0"/>
              <w:overflowPunct w:val="0"/>
              <w:autoSpaceDE w:val="0"/>
              <w:autoSpaceDN w:val="0"/>
              <w:adjustRightInd w:val="0"/>
              <w:spacing w:line="317" w:lineRule="auto"/>
              <w:jc w:val="center"/>
              <w:rPr>
                <w:rFonts w:cs="Times New Roman"/>
              </w:rPr>
            </w:pPr>
            <w:r>
              <w:rPr>
                <w:rFonts w:cs="Times New Roman"/>
              </w:rPr>
              <w:t xml:space="preserve">2 Years </w:t>
            </w:r>
          </w:p>
        </w:tc>
      </w:tr>
      <w:tr w:rsidR="00D120E2" w:rsidRPr="006A6138" w14:paraId="5EFA4AAB" w14:textId="77777777" w:rsidTr="00615DD7">
        <w:trPr>
          <w:trHeight w:val="242"/>
        </w:trPr>
        <w:tc>
          <w:tcPr>
            <w:tcW w:w="5958" w:type="dxa"/>
          </w:tcPr>
          <w:p w14:paraId="14FEA40B" w14:textId="77777777" w:rsidR="00D120E2" w:rsidRPr="006A6138" w:rsidRDefault="00D120E2" w:rsidP="00615DD7">
            <w:pPr>
              <w:jc w:val="both"/>
              <w:rPr>
                <w:rFonts w:ascii="Calibri" w:hAnsi="Calibri"/>
                <w:color w:val="000000"/>
              </w:rPr>
            </w:pPr>
            <w:r w:rsidRPr="006A6138">
              <w:rPr>
                <w:rFonts w:ascii="Calibri" w:hAnsi="Calibri"/>
                <w:color w:val="000000"/>
              </w:rPr>
              <w:t>Consumab</w:t>
            </w:r>
            <w:r>
              <w:rPr>
                <w:rFonts w:ascii="Calibri" w:hAnsi="Calibri"/>
                <w:color w:val="000000"/>
              </w:rPr>
              <w:t>le Parts like Battery, Aerators</w:t>
            </w:r>
            <w:r w:rsidRPr="006A6138">
              <w:rPr>
                <w:rFonts w:ascii="Calibri" w:hAnsi="Calibri"/>
                <w:color w:val="000000"/>
              </w:rPr>
              <w:t>, NRV, Fastening set, O-rings, screws, Extension, R</w:t>
            </w:r>
            <w:r>
              <w:rPr>
                <w:rFonts w:ascii="Calibri" w:hAnsi="Calibri"/>
                <w:color w:val="000000"/>
              </w:rPr>
              <w:t>emote control, Power Adapters, Power cables</w:t>
            </w:r>
          </w:p>
          <w:p w14:paraId="07E80095" w14:textId="77777777" w:rsidR="00D120E2" w:rsidRPr="006A6138" w:rsidRDefault="00D120E2" w:rsidP="00615DD7">
            <w:pPr>
              <w:widowControl w:val="0"/>
              <w:overflowPunct w:val="0"/>
              <w:autoSpaceDE w:val="0"/>
              <w:autoSpaceDN w:val="0"/>
              <w:adjustRightInd w:val="0"/>
              <w:spacing w:line="317" w:lineRule="auto"/>
              <w:jc w:val="both"/>
              <w:rPr>
                <w:rFonts w:cs="Times New Roman"/>
              </w:rPr>
            </w:pPr>
          </w:p>
        </w:tc>
        <w:tc>
          <w:tcPr>
            <w:tcW w:w="1620" w:type="dxa"/>
          </w:tcPr>
          <w:p w14:paraId="6A6B0BA6" w14:textId="77777777" w:rsidR="00D120E2" w:rsidRPr="006A6138" w:rsidRDefault="00D120E2" w:rsidP="00615DD7">
            <w:pPr>
              <w:widowControl w:val="0"/>
              <w:overflowPunct w:val="0"/>
              <w:autoSpaceDE w:val="0"/>
              <w:autoSpaceDN w:val="0"/>
              <w:adjustRightInd w:val="0"/>
              <w:spacing w:line="317" w:lineRule="auto"/>
              <w:jc w:val="center"/>
              <w:rPr>
                <w:rFonts w:cs="Times New Roman"/>
              </w:rPr>
            </w:pPr>
            <w:r w:rsidRPr="006A6138">
              <w:rPr>
                <w:rFonts w:cs="Times New Roman"/>
              </w:rPr>
              <w:t>NIL</w:t>
            </w:r>
          </w:p>
        </w:tc>
        <w:tc>
          <w:tcPr>
            <w:tcW w:w="1620" w:type="dxa"/>
          </w:tcPr>
          <w:p w14:paraId="27AAD000" w14:textId="77777777" w:rsidR="00D120E2" w:rsidRPr="006A6138" w:rsidRDefault="00D120E2" w:rsidP="00615DD7">
            <w:pPr>
              <w:widowControl w:val="0"/>
              <w:overflowPunct w:val="0"/>
              <w:autoSpaceDE w:val="0"/>
              <w:autoSpaceDN w:val="0"/>
              <w:adjustRightInd w:val="0"/>
              <w:spacing w:line="317" w:lineRule="auto"/>
              <w:jc w:val="center"/>
              <w:rPr>
                <w:rFonts w:cs="Times New Roman"/>
              </w:rPr>
            </w:pPr>
            <w:r w:rsidRPr="006A6138">
              <w:rPr>
                <w:rFonts w:cs="Times New Roman"/>
              </w:rPr>
              <w:t>NIL</w:t>
            </w:r>
          </w:p>
        </w:tc>
      </w:tr>
    </w:tbl>
    <w:p w14:paraId="430F6494" w14:textId="4C673AB0" w:rsidR="00D120E2" w:rsidRDefault="00331D93" w:rsidP="00D120E2">
      <w:pPr>
        <w:widowControl w:val="0"/>
        <w:overflowPunct w:val="0"/>
        <w:autoSpaceDE w:val="0"/>
        <w:autoSpaceDN w:val="0"/>
        <w:adjustRightInd w:val="0"/>
        <w:spacing w:after="0" w:line="317" w:lineRule="auto"/>
        <w:jc w:val="both"/>
        <w:rPr>
          <w:rFonts w:cs="Times New Roman"/>
        </w:rPr>
      </w:pPr>
      <w:r>
        <w:rPr>
          <w:rFonts w:cs="Times New Roman"/>
        </w:rPr>
        <w:t xml:space="preserve">             ^ Genie &amp; Spectra </w:t>
      </w:r>
      <w:r w:rsidR="005D1766">
        <w:rPr>
          <w:rFonts w:cs="Times New Roman"/>
        </w:rPr>
        <w:t xml:space="preserve">- </w:t>
      </w:r>
      <w:r>
        <w:rPr>
          <w:rFonts w:cs="Times New Roman"/>
        </w:rPr>
        <w:t xml:space="preserve">5 Years </w:t>
      </w:r>
      <w:r w:rsidR="003B2F5E">
        <w:rPr>
          <w:rFonts w:cs="Times New Roman"/>
        </w:rPr>
        <w:t>(Residential</w:t>
      </w:r>
      <w:r w:rsidR="005D1766">
        <w:rPr>
          <w:rFonts w:cs="Times New Roman"/>
        </w:rPr>
        <w:t xml:space="preserve"> &amp; </w:t>
      </w:r>
      <w:r w:rsidR="003B2F5E">
        <w:rPr>
          <w:rFonts w:cs="Times New Roman"/>
        </w:rPr>
        <w:t>Commerical)</w:t>
      </w:r>
    </w:p>
    <w:p w14:paraId="40924F2B" w14:textId="77777777" w:rsidR="00D120E2" w:rsidRDefault="00D120E2" w:rsidP="00D120E2">
      <w:pPr>
        <w:widowControl w:val="0"/>
        <w:overflowPunct w:val="0"/>
        <w:autoSpaceDE w:val="0"/>
        <w:autoSpaceDN w:val="0"/>
        <w:adjustRightInd w:val="0"/>
        <w:spacing w:after="0" w:line="317" w:lineRule="auto"/>
        <w:jc w:val="both"/>
        <w:rPr>
          <w:rFonts w:cs="Times New Roman"/>
        </w:rPr>
      </w:pPr>
    </w:p>
    <w:p w14:paraId="47F3F073" w14:textId="77777777" w:rsidR="00D120E2" w:rsidRDefault="00D120E2" w:rsidP="00D120E2">
      <w:pPr>
        <w:widowControl w:val="0"/>
        <w:overflowPunct w:val="0"/>
        <w:autoSpaceDE w:val="0"/>
        <w:autoSpaceDN w:val="0"/>
        <w:adjustRightInd w:val="0"/>
        <w:spacing w:after="0" w:line="317" w:lineRule="auto"/>
        <w:jc w:val="both"/>
        <w:rPr>
          <w:rFonts w:cs="Times New Roman"/>
        </w:rPr>
      </w:pPr>
    </w:p>
    <w:p w14:paraId="745C3EB8" w14:textId="77777777" w:rsidR="00D120E2" w:rsidRPr="00F054CC" w:rsidRDefault="00D120E2" w:rsidP="00D120E2">
      <w:pPr>
        <w:widowControl w:val="0"/>
        <w:overflowPunct w:val="0"/>
        <w:autoSpaceDE w:val="0"/>
        <w:autoSpaceDN w:val="0"/>
        <w:adjustRightInd w:val="0"/>
        <w:spacing w:after="0" w:line="317" w:lineRule="auto"/>
        <w:jc w:val="both"/>
        <w:rPr>
          <w:rFonts w:cs="Times New Roman"/>
        </w:rPr>
      </w:pPr>
    </w:p>
    <w:tbl>
      <w:tblPr>
        <w:tblStyle w:val="TableGrid"/>
        <w:tblW w:w="9198" w:type="dxa"/>
        <w:tblInd w:w="695" w:type="dxa"/>
        <w:tblLook w:val="04A0" w:firstRow="1" w:lastRow="0" w:firstColumn="1" w:lastColumn="0" w:noHBand="0" w:noVBand="1"/>
      </w:tblPr>
      <w:tblGrid>
        <w:gridCol w:w="5958"/>
        <w:gridCol w:w="1620"/>
        <w:gridCol w:w="1620"/>
      </w:tblGrid>
      <w:tr w:rsidR="00D120E2" w:rsidRPr="00BD5152" w14:paraId="3740CE23" w14:textId="77777777" w:rsidTr="00615DD7">
        <w:trPr>
          <w:trHeight w:val="242"/>
        </w:trPr>
        <w:tc>
          <w:tcPr>
            <w:tcW w:w="9198" w:type="dxa"/>
            <w:gridSpan w:val="3"/>
          </w:tcPr>
          <w:p w14:paraId="11DF1BF9" w14:textId="77777777" w:rsidR="00D120E2" w:rsidRPr="006A6138" w:rsidRDefault="00D120E2" w:rsidP="00615DD7">
            <w:pPr>
              <w:widowControl w:val="0"/>
              <w:overflowPunct w:val="0"/>
              <w:autoSpaceDE w:val="0"/>
              <w:autoSpaceDN w:val="0"/>
              <w:adjustRightInd w:val="0"/>
              <w:spacing w:line="317" w:lineRule="auto"/>
              <w:jc w:val="center"/>
              <w:rPr>
                <w:rFonts w:cs="Times New Roman"/>
                <w:b/>
                <w:bCs/>
              </w:rPr>
            </w:pPr>
            <w:r w:rsidRPr="006A6138">
              <w:rPr>
                <w:rFonts w:cs="Times New Roman"/>
                <w:b/>
                <w:bCs/>
              </w:rPr>
              <w:t>WARRANTY CHART (Cer</w:t>
            </w:r>
            <w:r>
              <w:rPr>
                <w:rFonts w:cs="Times New Roman"/>
                <w:b/>
                <w:bCs/>
              </w:rPr>
              <w:t>am</w:t>
            </w:r>
            <w:r w:rsidRPr="006A6138">
              <w:rPr>
                <w:rFonts w:cs="Times New Roman"/>
                <w:b/>
                <w:bCs/>
              </w:rPr>
              <w:t>ic, Sanitary</w:t>
            </w:r>
            <w:r>
              <w:rPr>
                <w:rFonts w:cs="Times New Roman"/>
                <w:b/>
                <w:bCs/>
              </w:rPr>
              <w:t xml:space="preserve"> ware</w:t>
            </w:r>
            <w:r w:rsidRPr="006A6138">
              <w:rPr>
                <w:rFonts w:cs="Times New Roman"/>
                <w:b/>
                <w:bCs/>
              </w:rPr>
              <w:t xml:space="preserve"> and Bathing Products)</w:t>
            </w:r>
          </w:p>
        </w:tc>
      </w:tr>
      <w:tr w:rsidR="00D120E2" w:rsidRPr="00BD5152" w14:paraId="6648D534" w14:textId="77777777" w:rsidTr="00615DD7">
        <w:trPr>
          <w:trHeight w:val="242"/>
        </w:trPr>
        <w:tc>
          <w:tcPr>
            <w:tcW w:w="5958" w:type="dxa"/>
          </w:tcPr>
          <w:p w14:paraId="4C30F4C6" w14:textId="77777777" w:rsidR="00D120E2" w:rsidRPr="006A6138" w:rsidRDefault="00D120E2" w:rsidP="00615DD7">
            <w:pPr>
              <w:widowControl w:val="0"/>
              <w:overflowPunct w:val="0"/>
              <w:autoSpaceDE w:val="0"/>
              <w:autoSpaceDN w:val="0"/>
              <w:adjustRightInd w:val="0"/>
              <w:spacing w:line="317" w:lineRule="auto"/>
              <w:jc w:val="both"/>
              <w:rPr>
                <w:rFonts w:cs="Times New Roman"/>
              </w:rPr>
            </w:pPr>
            <w:r w:rsidRPr="006A6138">
              <w:rPr>
                <w:rFonts w:cs="Times New Roman"/>
              </w:rPr>
              <w:t>Product Category</w:t>
            </w:r>
          </w:p>
        </w:tc>
        <w:tc>
          <w:tcPr>
            <w:tcW w:w="1620" w:type="dxa"/>
          </w:tcPr>
          <w:p w14:paraId="0D2B2487" w14:textId="77777777" w:rsidR="00D120E2" w:rsidRPr="006A6138" w:rsidRDefault="00D120E2" w:rsidP="00615DD7">
            <w:pPr>
              <w:widowControl w:val="0"/>
              <w:overflowPunct w:val="0"/>
              <w:autoSpaceDE w:val="0"/>
              <w:autoSpaceDN w:val="0"/>
              <w:adjustRightInd w:val="0"/>
              <w:spacing w:line="317" w:lineRule="auto"/>
              <w:jc w:val="center"/>
              <w:rPr>
                <w:rFonts w:cs="Times New Roman"/>
              </w:rPr>
            </w:pPr>
            <w:r w:rsidRPr="006A6138">
              <w:rPr>
                <w:rFonts w:cs="Times New Roman"/>
              </w:rPr>
              <w:t xml:space="preserve">Residential Warranty Period </w:t>
            </w:r>
          </w:p>
        </w:tc>
        <w:tc>
          <w:tcPr>
            <w:tcW w:w="1620" w:type="dxa"/>
          </w:tcPr>
          <w:p w14:paraId="4B25054A" w14:textId="77777777" w:rsidR="00D120E2" w:rsidRPr="006A6138" w:rsidRDefault="00D120E2" w:rsidP="00615DD7">
            <w:pPr>
              <w:widowControl w:val="0"/>
              <w:overflowPunct w:val="0"/>
              <w:autoSpaceDE w:val="0"/>
              <w:autoSpaceDN w:val="0"/>
              <w:adjustRightInd w:val="0"/>
              <w:spacing w:line="317" w:lineRule="auto"/>
              <w:jc w:val="center"/>
              <w:rPr>
                <w:rFonts w:cs="Times New Roman"/>
              </w:rPr>
            </w:pPr>
            <w:r w:rsidRPr="006A6138">
              <w:rPr>
                <w:rFonts w:cs="Times New Roman"/>
              </w:rPr>
              <w:t>Commercial and Projects Warranty Period</w:t>
            </w:r>
          </w:p>
        </w:tc>
      </w:tr>
      <w:tr w:rsidR="00D120E2" w:rsidRPr="00BD5152" w14:paraId="2995286A" w14:textId="77777777" w:rsidTr="00615DD7">
        <w:trPr>
          <w:trHeight w:val="332"/>
        </w:trPr>
        <w:tc>
          <w:tcPr>
            <w:tcW w:w="5958" w:type="dxa"/>
          </w:tcPr>
          <w:p w14:paraId="13280642" w14:textId="17F4DF6E" w:rsidR="00D120E2" w:rsidRPr="006A6138" w:rsidRDefault="00D120E2" w:rsidP="00615DD7">
            <w:pPr>
              <w:rPr>
                <w:rFonts w:ascii="Calibri" w:hAnsi="Calibri"/>
                <w:color w:val="000000"/>
              </w:rPr>
            </w:pPr>
            <w:r w:rsidRPr="006A6138">
              <w:rPr>
                <w:rFonts w:ascii="Calibri" w:hAnsi="Calibri"/>
                <w:color w:val="000000"/>
              </w:rPr>
              <w:t xml:space="preserve">Vitreous </w:t>
            </w:r>
            <w:r w:rsidR="0070320A" w:rsidRPr="006A6138">
              <w:rPr>
                <w:rFonts w:ascii="Calibri" w:hAnsi="Calibri"/>
                <w:color w:val="000000"/>
              </w:rPr>
              <w:t>China</w:t>
            </w:r>
            <w:r w:rsidR="0070320A">
              <w:rPr>
                <w:rFonts w:ascii="Calibri" w:hAnsi="Calibri"/>
                <w:color w:val="000000"/>
              </w:rPr>
              <w:t>, Bath</w:t>
            </w:r>
            <w:r w:rsidR="009F19D2" w:rsidRPr="009F19D2">
              <w:rPr>
                <w:rFonts w:ascii="Calibri" w:hAnsi="Calibri"/>
                <w:color w:val="000000"/>
                <w:highlight w:val="yellow"/>
              </w:rPr>
              <w:t xml:space="preserve"> Tub</w:t>
            </w:r>
          </w:p>
          <w:p w14:paraId="0184C7B4" w14:textId="77777777" w:rsidR="00D120E2" w:rsidRPr="006A6138" w:rsidRDefault="00D120E2" w:rsidP="00615DD7">
            <w:pPr>
              <w:widowControl w:val="0"/>
              <w:overflowPunct w:val="0"/>
              <w:autoSpaceDE w:val="0"/>
              <w:autoSpaceDN w:val="0"/>
              <w:adjustRightInd w:val="0"/>
              <w:rPr>
                <w:rFonts w:cs="Times New Roman"/>
              </w:rPr>
            </w:pPr>
          </w:p>
        </w:tc>
        <w:tc>
          <w:tcPr>
            <w:tcW w:w="1620" w:type="dxa"/>
          </w:tcPr>
          <w:p w14:paraId="5DEE00EE" w14:textId="77777777" w:rsidR="00D120E2" w:rsidRPr="006A6138" w:rsidRDefault="00D120E2" w:rsidP="00615DD7">
            <w:pPr>
              <w:widowControl w:val="0"/>
              <w:overflowPunct w:val="0"/>
              <w:autoSpaceDE w:val="0"/>
              <w:autoSpaceDN w:val="0"/>
              <w:adjustRightInd w:val="0"/>
              <w:jc w:val="center"/>
              <w:rPr>
                <w:rFonts w:cs="Times New Roman"/>
              </w:rPr>
            </w:pPr>
            <w:r w:rsidRPr="006A6138">
              <w:rPr>
                <w:rFonts w:cs="Times New Roman"/>
              </w:rPr>
              <w:t>10 Years</w:t>
            </w:r>
          </w:p>
        </w:tc>
        <w:tc>
          <w:tcPr>
            <w:tcW w:w="1620" w:type="dxa"/>
          </w:tcPr>
          <w:p w14:paraId="0EA6A1AD" w14:textId="77777777" w:rsidR="00D120E2" w:rsidRPr="006A6138" w:rsidRDefault="00D120E2" w:rsidP="00615DD7">
            <w:pPr>
              <w:widowControl w:val="0"/>
              <w:overflowPunct w:val="0"/>
              <w:autoSpaceDE w:val="0"/>
              <w:autoSpaceDN w:val="0"/>
              <w:adjustRightInd w:val="0"/>
              <w:jc w:val="center"/>
              <w:rPr>
                <w:rFonts w:cs="Times New Roman"/>
              </w:rPr>
            </w:pPr>
            <w:r w:rsidRPr="006A6138">
              <w:rPr>
                <w:rFonts w:cs="Times New Roman"/>
              </w:rPr>
              <w:t>5 Years</w:t>
            </w:r>
          </w:p>
        </w:tc>
      </w:tr>
      <w:tr w:rsidR="00D120E2" w:rsidRPr="00BD5152" w14:paraId="3A79BD00" w14:textId="77777777" w:rsidTr="00615DD7">
        <w:trPr>
          <w:trHeight w:val="368"/>
        </w:trPr>
        <w:tc>
          <w:tcPr>
            <w:tcW w:w="5958" w:type="dxa"/>
          </w:tcPr>
          <w:p w14:paraId="5A3C37AF" w14:textId="20EE4D91" w:rsidR="00D120E2" w:rsidRPr="006A6138" w:rsidRDefault="009F19D2" w:rsidP="00615DD7">
            <w:pPr>
              <w:jc w:val="both"/>
              <w:rPr>
                <w:rFonts w:ascii="Calibri" w:hAnsi="Calibri"/>
                <w:color w:val="000000"/>
              </w:rPr>
            </w:pPr>
            <w:r w:rsidRPr="006A6138">
              <w:rPr>
                <w:rFonts w:ascii="Calibri" w:hAnsi="Calibri"/>
                <w:color w:val="000000"/>
              </w:rPr>
              <w:t>Acrylic</w:t>
            </w:r>
            <w:r>
              <w:rPr>
                <w:rFonts w:ascii="Calibri" w:hAnsi="Calibri"/>
                <w:color w:val="000000"/>
              </w:rPr>
              <w:t xml:space="preserve">, </w:t>
            </w:r>
            <w:r w:rsidRPr="00331D93">
              <w:rPr>
                <w:rFonts w:ascii="Calibri" w:hAnsi="Calibri"/>
                <w:color w:val="000000"/>
                <w:highlight w:val="yellow"/>
              </w:rPr>
              <w:t>Bath Tub</w:t>
            </w:r>
          </w:p>
          <w:p w14:paraId="533111DC" w14:textId="77777777" w:rsidR="00D120E2" w:rsidRPr="006A6138" w:rsidRDefault="00D120E2" w:rsidP="00615DD7">
            <w:pPr>
              <w:widowControl w:val="0"/>
              <w:overflowPunct w:val="0"/>
              <w:autoSpaceDE w:val="0"/>
              <w:autoSpaceDN w:val="0"/>
              <w:adjustRightInd w:val="0"/>
              <w:jc w:val="both"/>
              <w:rPr>
                <w:rFonts w:cs="Times New Roman"/>
                <w:lang w:val="fr-FR"/>
              </w:rPr>
            </w:pPr>
          </w:p>
        </w:tc>
        <w:tc>
          <w:tcPr>
            <w:tcW w:w="1620" w:type="dxa"/>
          </w:tcPr>
          <w:p w14:paraId="1C87043C" w14:textId="77777777" w:rsidR="00D120E2" w:rsidRPr="006A6138" w:rsidRDefault="00D120E2" w:rsidP="00615DD7">
            <w:pPr>
              <w:widowControl w:val="0"/>
              <w:overflowPunct w:val="0"/>
              <w:autoSpaceDE w:val="0"/>
              <w:autoSpaceDN w:val="0"/>
              <w:adjustRightInd w:val="0"/>
              <w:jc w:val="center"/>
              <w:rPr>
                <w:rFonts w:cs="Times New Roman"/>
              </w:rPr>
            </w:pPr>
            <w:r>
              <w:rPr>
                <w:rFonts w:cs="Times New Roman"/>
              </w:rPr>
              <w:t>2</w:t>
            </w:r>
            <w:r w:rsidRPr="006A6138">
              <w:rPr>
                <w:rFonts w:cs="Times New Roman"/>
              </w:rPr>
              <w:t xml:space="preserve"> Years</w:t>
            </w:r>
          </w:p>
        </w:tc>
        <w:tc>
          <w:tcPr>
            <w:tcW w:w="1620" w:type="dxa"/>
          </w:tcPr>
          <w:p w14:paraId="02BA2713" w14:textId="77777777" w:rsidR="00D120E2" w:rsidRPr="006A6138" w:rsidRDefault="00D120E2" w:rsidP="00615DD7">
            <w:pPr>
              <w:widowControl w:val="0"/>
              <w:overflowPunct w:val="0"/>
              <w:autoSpaceDE w:val="0"/>
              <w:autoSpaceDN w:val="0"/>
              <w:adjustRightInd w:val="0"/>
              <w:jc w:val="center"/>
              <w:rPr>
                <w:rFonts w:cs="Times New Roman"/>
              </w:rPr>
            </w:pPr>
            <w:r>
              <w:rPr>
                <w:rFonts w:cs="Times New Roman"/>
              </w:rPr>
              <w:t>1 Year</w:t>
            </w:r>
          </w:p>
        </w:tc>
      </w:tr>
      <w:tr w:rsidR="00D120E2" w:rsidRPr="00BD5152" w14:paraId="406427EE" w14:textId="77777777" w:rsidTr="00615DD7">
        <w:trPr>
          <w:trHeight w:val="242"/>
        </w:trPr>
        <w:tc>
          <w:tcPr>
            <w:tcW w:w="5958" w:type="dxa"/>
          </w:tcPr>
          <w:p w14:paraId="6B546C36" w14:textId="77777777" w:rsidR="00D120E2" w:rsidRPr="006A6138" w:rsidRDefault="00D120E2" w:rsidP="00615DD7">
            <w:pPr>
              <w:jc w:val="both"/>
              <w:rPr>
                <w:rFonts w:ascii="Calibri" w:hAnsi="Calibri"/>
                <w:color w:val="000000"/>
              </w:rPr>
            </w:pPr>
            <w:r w:rsidRPr="006A6138">
              <w:rPr>
                <w:rFonts w:ascii="Calibri" w:hAnsi="Calibri"/>
                <w:color w:val="000000"/>
              </w:rPr>
              <w:t>Cast Iron</w:t>
            </w:r>
          </w:p>
          <w:p w14:paraId="20C841D7" w14:textId="77777777" w:rsidR="00D120E2" w:rsidRPr="006A6138" w:rsidRDefault="00D120E2" w:rsidP="00615DD7">
            <w:pPr>
              <w:widowControl w:val="0"/>
              <w:overflowPunct w:val="0"/>
              <w:autoSpaceDE w:val="0"/>
              <w:autoSpaceDN w:val="0"/>
              <w:adjustRightInd w:val="0"/>
              <w:jc w:val="both"/>
              <w:rPr>
                <w:rFonts w:cs="Times New Roman"/>
              </w:rPr>
            </w:pPr>
          </w:p>
        </w:tc>
        <w:tc>
          <w:tcPr>
            <w:tcW w:w="1620" w:type="dxa"/>
          </w:tcPr>
          <w:p w14:paraId="3D929013" w14:textId="77777777" w:rsidR="00D120E2" w:rsidRPr="006A6138" w:rsidRDefault="00D120E2" w:rsidP="00615DD7">
            <w:pPr>
              <w:widowControl w:val="0"/>
              <w:overflowPunct w:val="0"/>
              <w:autoSpaceDE w:val="0"/>
              <w:autoSpaceDN w:val="0"/>
              <w:adjustRightInd w:val="0"/>
              <w:jc w:val="center"/>
              <w:rPr>
                <w:rFonts w:cs="Times New Roman"/>
              </w:rPr>
            </w:pPr>
            <w:r w:rsidRPr="006A6138">
              <w:rPr>
                <w:rFonts w:cs="Times New Roman"/>
              </w:rPr>
              <w:t>10 Years</w:t>
            </w:r>
          </w:p>
        </w:tc>
        <w:tc>
          <w:tcPr>
            <w:tcW w:w="1620" w:type="dxa"/>
          </w:tcPr>
          <w:p w14:paraId="3AAE00DE" w14:textId="77777777" w:rsidR="00D120E2" w:rsidRPr="006A6138" w:rsidRDefault="00D120E2" w:rsidP="00615DD7">
            <w:pPr>
              <w:widowControl w:val="0"/>
              <w:overflowPunct w:val="0"/>
              <w:autoSpaceDE w:val="0"/>
              <w:autoSpaceDN w:val="0"/>
              <w:adjustRightInd w:val="0"/>
              <w:jc w:val="center"/>
              <w:rPr>
                <w:rFonts w:cs="Times New Roman"/>
              </w:rPr>
            </w:pPr>
            <w:r w:rsidRPr="006A6138">
              <w:rPr>
                <w:rFonts w:cs="Times New Roman"/>
              </w:rPr>
              <w:t>10 Years</w:t>
            </w:r>
          </w:p>
        </w:tc>
      </w:tr>
      <w:tr w:rsidR="00D120E2" w:rsidRPr="006A2F80" w14:paraId="18BAE904" w14:textId="77777777" w:rsidTr="00615DD7">
        <w:trPr>
          <w:trHeight w:val="252"/>
        </w:trPr>
        <w:tc>
          <w:tcPr>
            <w:tcW w:w="5958" w:type="dxa"/>
          </w:tcPr>
          <w:p w14:paraId="5D5CA2C9" w14:textId="77777777" w:rsidR="00D120E2" w:rsidRPr="006A6138" w:rsidRDefault="00D120E2" w:rsidP="00615DD7">
            <w:pPr>
              <w:jc w:val="both"/>
              <w:rPr>
                <w:rFonts w:ascii="Calibri" w:hAnsi="Calibri"/>
                <w:color w:val="000000"/>
              </w:rPr>
            </w:pPr>
            <w:r w:rsidRPr="006A6138">
              <w:rPr>
                <w:rFonts w:ascii="Calibri" w:hAnsi="Calibri"/>
                <w:color w:val="000000"/>
              </w:rPr>
              <w:t>Toilet Seat / Hinges / seat cover</w:t>
            </w:r>
          </w:p>
          <w:p w14:paraId="45DDE43E" w14:textId="77777777" w:rsidR="00D120E2" w:rsidRPr="006A6138" w:rsidRDefault="00D120E2" w:rsidP="00615DD7">
            <w:pPr>
              <w:widowControl w:val="0"/>
              <w:overflowPunct w:val="0"/>
              <w:autoSpaceDE w:val="0"/>
              <w:autoSpaceDN w:val="0"/>
              <w:adjustRightInd w:val="0"/>
              <w:jc w:val="both"/>
              <w:rPr>
                <w:rFonts w:cs="Times New Roman"/>
              </w:rPr>
            </w:pPr>
          </w:p>
        </w:tc>
        <w:tc>
          <w:tcPr>
            <w:tcW w:w="1620" w:type="dxa"/>
          </w:tcPr>
          <w:p w14:paraId="6C89F596" w14:textId="77777777" w:rsidR="00D120E2" w:rsidRPr="006A6138" w:rsidRDefault="00D120E2" w:rsidP="00615DD7">
            <w:pPr>
              <w:widowControl w:val="0"/>
              <w:overflowPunct w:val="0"/>
              <w:autoSpaceDE w:val="0"/>
              <w:autoSpaceDN w:val="0"/>
              <w:adjustRightInd w:val="0"/>
              <w:jc w:val="center"/>
              <w:rPr>
                <w:rFonts w:cs="Times New Roman"/>
              </w:rPr>
            </w:pPr>
            <w:r w:rsidRPr="006A6138">
              <w:rPr>
                <w:rFonts w:cs="Times New Roman"/>
              </w:rPr>
              <w:lastRenderedPageBreak/>
              <w:t>2 Years</w:t>
            </w:r>
          </w:p>
        </w:tc>
        <w:tc>
          <w:tcPr>
            <w:tcW w:w="1620" w:type="dxa"/>
          </w:tcPr>
          <w:p w14:paraId="039F7E3F" w14:textId="77777777" w:rsidR="00D120E2" w:rsidRPr="006A6138" w:rsidRDefault="00D120E2" w:rsidP="00615DD7">
            <w:pPr>
              <w:widowControl w:val="0"/>
              <w:overflowPunct w:val="0"/>
              <w:autoSpaceDE w:val="0"/>
              <w:autoSpaceDN w:val="0"/>
              <w:adjustRightInd w:val="0"/>
              <w:jc w:val="center"/>
              <w:rPr>
                <w:rFonts w:cs="Times New Roman"/>
              </w:rPr>
            </w:pPr>
            <w:r w:rsidRPr="006A6138">
              <w:rPr>
                <w:rFonts w:cs="Times New Roman"/>
              </w:rPr>
              <w:t>1 Years</w:t>
            </w:r>
          </w:p>
        </w:tc>
      </w:tr>
      <w:tr w:rsidR="00D120E2" w:rsidRPr="006A2F80" w14:paraId="578884C9" w14:textId="77777777" w:rsidTr="00615DD7">
        <w:trPr>
          <w:trHeight w:val="252"/>
        </w:trPr>
        <w:tc>
          <w:tcPr>
            <w:tcW w:w="5958" w:type="dxa"/>
          </w:tcPr>
          <w:p w14:paraId="558A05C9" w14:textId="77777777" w:rsidR="00D120E2" w:rsidRPr="006A6138" w:rsidRDefault="00D120E2" w:rsidP="00615DD7">
            <w:pPr>
              <w:jc w:val="both"/>
              <w:rPr>
                <w:rFonts w:ascii="Calibri" w:hAnsi="Calibri"/>
                <w:color w:val="000000"/>
              </w:rPr>
            </w:pPr>
            <w:r w:rsidRPr="006A6138">
              <w:rPr>
                <w:rFonts w:ascii="Calibri" w:hAnsi="Calibri"/>
                <w:color w:val="000000"/>
              </w:rPr>
              <w:t xml:space="preserve">Shower toilet Ceramic Bowl </w:t>
            </w:r>
          </w:p>
          <w:p w14:paraId="2B0CC6DD" w14:textId="77777777" w:rsidR="00D120E2" w:rsidRPr="006A6138" w:rsidRDefault="00D120E2" w:rsidP="00615DD7">
            <w:pPr>
              <w:widowControl w:val="0"/>
              <w:overflowPunct w:val="0"/>
              <w:autoSpaceDE w:val="0"/>
              <w:autoSpaceDN w:val="0"/>
              <w:adjustRightInd w:val="0"/>
              <w:jc w:val="both"/>
              <w:rPr>
                <w:rFonts w:cs="Times New Roman"/>
                <w:lang w:val="fr-FR"/>
              </w:rPr>
            </w:pPr>
          </w:p>
        </w:tc>
        <w:tc>
          <w:tcPr>
            <w:tcW w:w="1620" w:type="dxa"/>
          </w:tcPr>
          <w:p w14:paraId="2435D3C5" w14:textId="77777777" w:rsidR="00D120E2" w:rsidRPr="006A6138" w:rsidRDefault="00D120E2" w:rsidP="00615DD7">
            <w:pPr>
              <w:widowControl w:val="0"/>
              <w:overflowPunct w:val="0"/>
              <w:autoSpaceDE w:val="0"/>
              <w:autoSpaceDN w:val="0"/>
              <w:adjustRightInd w:val="0"/>
              <w:jc w:val="center"/>
              <w:rPr>
                <w:rFonts w:cs="Times New Roman"/>
              </w:rPr>
            </w:pPr>
            <w:r w:rsidRPr="006A6138">
              <w:rPr>
                <w:rFonts w:cs="Times New Roman"/>
              </w:rPr>
              <w:t>10 Years</w:t>
            </w:r>
          </w:p>
        </w:tc>
        <w:tc>
          <w:tcPr>
            <w:tcW w:w="1620" w:type="dxa"/>
          </w:tcPr>
          <w:p w14:paraId="4009EAFB" w14:textId="77777777" w:rsidR="00D120E2" w:rsidRPr="006A6138" w:rsidRDefault="00D120E2" w:rsidP="00615DD7">
            <w:pPr>
              <w:widowControl w:val="0"/>
              <w:overflowPunct w:val="0"/>
              <w:autoSpaceDE w:val="0"/>
              <w:autoSpaceDN w:val="0"/>
              <w:adjustRightInd w:val="0"/>
              <w:jc w:val="center"/>
              <w:rPr>
                <w:rFonts w:cs="Times New Roman"/>
              </w:rPr>
            </w:pPr>
            <w:r w:rsidRPr="006A6138">
              <w:rPr>
                <w:rFonts w:cs="Times New Roman"/>
              </w:rPr>
              <w:t>10 Years</w:t>
            </w:r>
          </w:p>
        </w:tc>
      </w:tr>
      <w:tr w:rsidR="00D120E2" w:rsidRPr="006A2F80" w14:paraId="4E5F6FDF" w14:textId="77777777" w:rsidTr="00615DD7">
        <w:trPr>
          <w:trHeight w:val="252"/>
        </w:trPr>
        <w:tc>
          <w:tcPr>
            <w:tcW w:w="5958" w:type="dxa"/>
          </w:tcPr>
          <w:p w14:paraId="2B5AF88D" w14:textId="77777777" w:rsidR="00D120E2" w:rsidRPr="006A6138" w:rsidRDefault="00D120E2" w:rsidP="00615DD7">
            <w:pPr>
              <w:jc w:val="both"/>
              <w:rPr>
                <w:rFonts w:ascii="Calibri" w:hAnsi="Calibri"/>
                <w:color w:val="000000"/>
              </w:rPr>
            </w:pPr>
            <w:r w:rsidRPr="006A6138">
              <w:rPr>
                <w:rFonts w:ascii="Calibri" w:hAnsi="Calibri"/>
                <w:color w:val="000000"/>
              </w:rPr>
              <w:t>Electronic &amp; Electrical components *&amp; Shower Toilet Seat cover</w:t>
            </w:r>
          </w:p>
          <w:p w14:paraId="5BFDF16B" w14:textId="77777777" w:rsidR="00D120E2" w:rsidRPr="006A6138" w:rsidRDefault="00D120E2" w:rsidP="00615DD7">
            <w:pPr>
              <w:widowControl w:val="0"/>
              <w:overflowPunct w:val="0"/>
              <w:autoSpaceDE w:val="0"/>
              <w:autoSpaceDN w:val="0"/>
              <w:adjustRightInd w:val="0"/>
              <w:jc w:val="both"/>
              <w:rPr>
                <w:rFonts w:cs="Times New Roman"/>
              </w:rPr>
            </w:pPr>
          </w:p>
        </w:tc>
        <w:tc>
          <w:tcPr>
            <w:tcW w:w="1620" w:type="dxa"/>
          </w:tcPr>
          <w:p w14:paraId="3823788D" w14:textId="3585FB7B" w:rsidR="00D120E2" w:rsidRPr="006A6138" w:rsidRDefault="00FA2EAD" w:rsidP="00615DD7">
            <w:pPr>
              <w:widowControl w:val="0"/>
              <w:overflowPunct w:val="0"/>
              <w:autoSpaceDE w:val="0"/>
              <w:autoSpaceDN w:val="0"/>
              <w:adjustRightInd w:val="0"/>
              <w:jc w:val="center"/>
              <w:rPr>
                <w:rFonts w:cs="Times New Roman"/>
              </w:rPr>
            </w:pPr>
            <w:r>
              <w:rPr>
                <w:rFonts w:cs="Times New Roman"/>
              </w:rPr>
              <w:t>2</w:t>
            </w:r>
            <w:r w:rsidR="00D120E2" w:rsidRPr="006A6138">
              <w:rPr>
                <w:rFonts w:cs="Times New Roman"/>
              </w:rPr>
              <w:t xml:space="preserve"> Years</w:t>
            </w:r>
          </w:p>
        </w:tc>
        <w:tc>
          <w:tcPr>
            <w:tcW w:w="1620" w:type="dxa"/>
          </w:tcPr>
          <w:p w14:paraId="43D49B87" w14:textId="77777777" w:rsidR="00D120E2" w:rsidRPr="006A6138" w:rsidRDefault="00D120E2" w:rsidP="00615DD7">
            <w:pPr>
              <w:widowControl w:val="0"/>
              <w:overflowPunct w:val="0"/>
              <w:autoSpaceDE w:val="0"/>
              <w:autoSpaceDN w:val="0"/>
              <w:adjustRightInd w:val="0"/>
              <w:jc w:val="center"/>
              <w:rPr>
                <w:rFonts w:cs="Times New Roman"/>
              </w:rPr>
            </w:pPr>
            <w:r w:rsidRPr="006A6138">
              <w:rPr>
                <w:rFonts w:cs="Times New Roman"/>
              </w:rPr>
              <w:t>2 Years</w:t>
            </w:r>
          </w:p>
        </w:tc>
      </w:tr>
      <w:tr w:rsidR="00D120E2" w:rsidRPr="006A2F80" w14:paraId="7E8B3642" w14:textId="77777777" w:rsidTr="00615DD7">
        <w:trPr>
          <w:trHeight w:val="252"/>
        </w:trPr>
        <w:tc>
          <w:tcPr>
            <w:tcW w:w="5958" w:type="dxa"/>
          </w:tcPr>
          <w:p w14:paraId="3E539215" w14:textId="77777777" w:rsidR="00D120E2" w:rsidRPr="006A6138" w:rsidRDefault="00D120E2" w:rsidP="00615DD7">
            <w:pPr>
              <w:jc w:val="both"/>
              <w:rPr>
                <w:rFonts w:ascii="Calibri" w:hAnsi="Calibri"/>
                <w:color w:val="000000"/>
              </w:rPr>
            </w:pPr>
            <w:r w:rsidRPr="006A6138">
              <w:rPr>
                <w:rFonts w:ascii="Calibri" w:hAnsi="Calibri"/>
                <w:color w:val="000000"/>
              </w:rPr>
              <w:t>In-wall tank</w:t>
            </w:r>
            <w:r>
              <w:rPr>
                <w:rFonts w:ascii="Calibri" w:hAnsi="Calibri"/>
                <w:color w:val="000000"/>
              </w:rPr>
              <w:t xml:space="preserve"> (Concealed) </w:t>
            </w:r>
          </w:p>
          <w:p w14:paraId="271801D4" w14:textId="77777777" w:rsidR="00D120E2" w:rsidRPr="006A6138" w:rsidRDefault="00D120E2" w:rsidP="00615DD7">
            <w:pPr>
              <w:widowControl w:val="0"/>
              <w:overflowPunct w:val="0"/>
              <w:autoSpaceDE w:val="0"/>
              <w:autoSpaceDN w:val="0"/>
              <w:adjustRightInd w:val="0"/>
              <w:jc w:val="both"/>
              <w:rPr>
                <w:rFonts w:cs="Times New Roman"/>
              </w:rPr>
            </w:pPr>
          </w:p>
        </w:tc>
        <w:tc>
          <w:tcPr>
            <w:tcW w:w="1620" w:type="dxa"/>
          </w:tcPr>
          <w:p w14:paraId="5F0ADF75" w14:textId="77777777" w:rsidR="00D120E2" w:rsidRPr="006A6138" w:rsidRDefault="00D120E2" w:rsidP="00615DD7">
            <w:pPr>
              <w:widowControl w:val="0"/>
              <w:overflowPunct w:val="0"/>
              <w:autoSpaceDE w:val="0"/>
              <w:autoSpaceDN w:val="0"/>
              <w:adjustRightInd w:val="0"/>
              <w:jc w:val="center"/>
              <w:rPr>
                <w:rFonts w:cs="Times New Roman"/>
              </w:rPr>
            </w:pPr>
            <w:r>
              <w:rPr>
                <w:rFonts w:cs="Times New Roman"/>
              </w:rPr>
              <w:t>3</w:t>
            </w:r>
            <w:r w:rsidRPr="006A6138">
              <w:rPr>
                <w:rFonts w:cs="Times New Roman"/>
              </w:rPr>
              <w:t xml:space="preserve"> Years</w:t>
            </w:r>
          </w:p>
        </w:tc>
        <w:tc>
          <w:tcPr>
            <w:tcW w:w="1620" w:type="dxa"/>
          </w:tcPr>
          <w:p w14:paraId="3F2B633F" w14:textId="77777777" w:rsidR="00D120E2" w:rsidRPr="006A6138" w:rsidRDefault="00D120E2" w:rsidP="00615DD7">
            <w:pPr>
              <w:widowControl w:val="0"/>
              <w:overflowPunct w:val="0"/>
              <w:autoSpaceDE w:val="0"/>
              <w:autoSpaceDN w:val="0"/>
              <w:adjustRightInd w:val="0"/>
              <w:jc w:val="center"/>
              <w:rPr>
                <w:rFonts w:cs="Times New Roman"/>
              </w:rPr>
            </w:pPr>
            <w:r>
              <w:rPr>
                <w:rFonts w:cs="Times New Roman"/>
              </w:rPr>
              <w:t>3</w:t>
            </w:r>
            <w:r w:rsidRPr="006A6138">
              <w:rPr>
                <w:rFonts w:cs="Times New Roman"/>
              </w:rPr>
              <w:t xml:space="preserve"> Years</w:t>
            </w:r>
          </w:p>
        </w:tc>
      </w:tr>
      <w:tr w:rsidR="00D120E2" w:rsidRPr="006A2F80" w14:paraId="6D26B9B7" w14:textId="77777777" w:rsidTr="00615DD7">
        <w:trPr>
          <w:trHeight w:val="242"/>
        </w:trPr>
        <w:tc>
          <w:tcPr>
            <w:tcW w:w="5958" w:type="dxa"/>
          </w:tcPr>
          <w:p w14:paraId="3DAD8208" w14:textId="785AEB33" w:rsidR="00D120E2" w:rsidRPr="006A6138" w:rsidRDefault="00C1261B" w:rsidP="00615DD7">
            <w:pPr>
              <w:jc w:val="both"/>
              <w:rPr>
                <w:rFonts w:ascii="Calibri" w:hAnsi="Calibri"/>
                <w:color w:val="000000"/>
              </w:rPr>
            </w:pPr>
            <w:r>
              <w:rPr>
                <w:rFonts w:ascii="Calibri" w:hAnsi="Calibri"/>
                <w:color w:val="000000"/>
              </w:rPr>
              <w:t>Internal Fittings- Dicharge</w:t>
            </w:r>
            <w:r w:rsidR="00625EF0">
              <w:rPr>
                <w:rFonts w:ascii="Calibri" w:hAnsi="Calibri"/>
                <w:color w:val="000000"/>
              </w:rPr>
              <w:t>/Beta</w:t>
            </w:r>
            <w:r w:rsidR="00D120E2" w:rsidRPr="006A6138">
              <w:rPr>
                <w:rFonts w:ascii="Calibri" w:hAnsi="Calibri"/>
                <w:color w:val="000000"/>
              </w:rPr>
              <w:t xml:space="preserve"> Valve, Inlet</w:t>
            </w:r>
            <w:r>
              <w:rPr>
                <w:rFonts w:ascii="Calibri" w:hAnsi="Calibri"/>
                <w:color w:val="000000"/>
              </w:rPr>
              <w:t>/Fill</w:t>
            </w:r>
            <w:r w:rsidR="00D120E2" w:rsidRPr="006A6138">
              <w:rPr>
                <w:rFonts w:ascii="Calibri" w:hAnsi="Calibri"/>
                <w:color w:val="000000"/>
              </w:rPr>
              <w:t xml:space="preserve"> Valve, base, etc.</w:t>
            </w:r>
          </w:p>
          <w:p w14:paraId="446230B7" w14:textId="77777777" w:rsidR="00D120E2" w:rsidRPr="006A6138" w:rsidRDefault="00D120E2" w:rsidP="00615DD7">
            <w:pPr>
              <w:widowControl w:val="0"/>
              <w:overflowPunct w:val="0"/>
              <w:autoSpaceDE w:val="0"/>
              <w:autoSpaceDN w:val="0"/>
              <w:adjustRightInd w:val="0"/>
              <w:jc w:val="both"/>
              <w:rPr>
                <w:rFonts w:cs="Times New Roman"/>
              </w:rPr>
            </w:pPr>
          </w:p>
        </w:tc>
        <w:tc>
          <w:tcPr>
            <w:tcW w:w="1620" w:type="dxa"/>
          </w:tcPr>
          <w:p w14:paraId="05F3C516" w14:textId="77777777" w:rsidR="00D120E2" w:rsidRPr="006A6138" w:rsidRDefault="00D120E2" w:rsidP="00615DD7">
            <w:pPr>
              <w:widowControl w:val="0"/>
              <w:overflowPunct w:val="0"/>
              <w:autoSpaceDE w:val="0"/>
              <w:autoSpaceDN w:val="0"/>
              <w:adjustRightInd w:val="0"/>
              <w:jc w:val="center"/>
              <w:rPr>
                <w:rFonts w:cs="Times New Roman"/>
              </w:rPr>
            </w:pPr>
            <w:r>
              <w:rPr>
                <w:rFonts w:cs="Times New Roman"/>
              </w:rPr>
              <w:t>2</w:t>
            </w:r>
            <w:r w:rsidRPr="006A6138">
              <w:rPr>
                <w:rFonts w:cs="Times New Roman"/>
              </w:rPr>
              <w:t xml:space="preserve"> Years</w:t>
            </w:r>
          </w:p>
        </w:tc>
        <w:tc>
          <w:tcPr>
            <w:tcW w:w="1620" w:type="dxa"/>
          </w:tcPr>
          <w:p w14:paraId="73DC7FFB" w14:textId="77777777" w:rsidR="00D120E2" w:rsidRPr="006A6138" w:rsidRDefault="00D120E2" w:rsidP="00615DD7">
            <w:pPr>
              <w:widowControl w:val="0"/>
              <w:overflowPunct w:val="0"/>
              <w:autoSpaceDE w:val="0"/>
              <w:autoSpaceDN w:val="0"/>
              <w:adjustRightInd w:val="0"/>
              <w:jc w:val="center"/>
              <w:rPr>
                <w:rFonts w:cs="Times New Roman"/>
              </w:rPr>
            </w:pPr>
            <w:r>
              <w:rPr>
                <w:rFonts w:cs="Times New Roman"/>
              </w:rPr>
              <w:t>1 Year</w:t>
            </w:r>
          </w:p>
        </w:tc>
      </w:tr>
    </w:tbl>
    <w:p w14:paraId="01AF934D" w14:textId="77777777" w:rsidR="00D120E2" w:rsidRDefault="00D120E2" w:rsidP="00D120E2">
      <w:pPr>
        <w:widowControl w:val="0"/>
        <w:overflowPunct w:val="0"/>
        <w:autoSpaceDE w:val="0"/>
        <w:autoSpaceDN w:val="0"/>
        <w:adjustRightInd w:val="0"/>
        <w:spacing w:after="0" w:line="240" w:lineRule="auto"/>
        <w:jc w:val="both"/>
        <w:rPr>
          <w:rFonts w:cs="Times New Roman"/>
        </w:rPr>
      </w:pPr>
    </w:p>
    <w:p w14:paraId="47B2A127" w14:textId="77777777" w:rsidR="00D120E2" w:rsidRPr="001D30A0" w:rsidRDefault="00D120E2" w:rsidP="00D120E2">
      <w:pPr>
        <w:autoSpaceDE w:val="0"/>
        <w:autoSpaceDN w:val="0"/>
        <w:adjustRightInd w:val="0"/>
        <w:spacing w:after="0" w:line="240" w:lineRule="auto"/>
        <w:rPr>
          <w:rFonts w:cs="TimesNewRomanPSMT"/>
          <w:b/>
          <w:bCs/>
          <w:sz w:val="18"/>
          <w:szCs w:val="18"/>
          <w:lang w:bidi="th-TH"/>
        </w:rPr>
      </w:pPr>
      <w:r w:rsidRPr="001D30A0">
        <w:rPr>
          <w:rFonts w:cs="TimesNewRomanPSMT"/>
          <w:b/>
          <w:bCs/>
          <w:sz w:val="18"/>
          <w:szCs w:val="18"/>
          <w:lang w:bidi="th-TH"/>
        </w:rPr>
        <w:t>* Electrical / Electronic Components such as Sensor/ Motor/ Pump/ Solenoid Valve/ Heater/ Circuits Boards/ Blower Controller are considered</w:t>
      </w:r>
      <w:r>
        <w:rPr>
          <w:rFonts w:cs="TimesNewRomanPSMT"/>
          <w:b/>
          <w:bCs/>
          <w:sz w:val="18"/>
          <w:szCs w:val="18"/>
          <w:lang w:bidi="th-TH"/>
        </w:rPr>
        <w:t xml:space="preserve"> </w:t>
      </w:r>
      <w:r w:rsidRPr="001D30A0">
        <w:rPr>
          <w:rFonts w:cs="TimesNewRomanPSMT"/>
          <w:b/>
          <w:bCs/>
          <w:sz w:val="18"/>
          <w:szCs w:val="18"/>
          <w:lang w:bidi="th-TH"/>
        </w:rPr>
        <w:t>as Electronic/ Electric Components.</w:t>
      </w:r>
    </w:p>
    <w:p w14:paraId="2ADD2725" w14:textId="77777777" w:rsidR="00D120E2" w:rsidRDefault="00D120E2" w:rsidP="00D120E2">
      <w:pPr>
        <w:autoSpaceDE w:val="0"/>
        <w:autoSpaceDN w:val="0"/>
        <w:adjustRightInd w:val="0"/>
        <w:spacing w:after="0" w:line="240" w:lineRule="auto"/>
        <w:rPr>
          <w:rFonts w:cs="TimesNewRomanPSMT"/>
          <w:b/>
          <w:bCs/>
          <w:sz w:val="18"/>
          <w:szCs w:val="18"/>
          <w:lang w:bidi="th-TH"/>
        </w:rPr>
      </w:pPr>
      <w:r w:rsidRPr="001D30A0">
        <w:rPr>
          <w:rFonts w:cs="TimesNewRomanPSMT"/>
          <w:b/>
          <w:bCs/>
          <w:sz w:val="18"/>
          <w:szCs w:val="18"/>
          <w:lang w:bidi="th-TH"/>
        </w:rPr>
        <w:t xml:space="preserve">** Fittings comprise of spares/accessories of Sanitary ware and Bathing Products and include such as Fill Valve </w:t>
      </w:r>
      <w:r>
        <w:rPr>
          <w:rFonts w:cs="TimesNewRomanPSMT"/>
          <w:b/>
          <w:bCs/>
          <w:sz w:val="18"/>
          <w:szCs w:val="18"/>
          <w:lang w:bidi="th-TH"/>
        </w:rPr>
        <w:t>Assembly, Flush Valve Assembly,</w:t>
      </w:r>
      <w:r w:rsidRPr="001D30A0">
        <w:rPr>
          <w:rFonts w:cs="TimesNewRomanPSMT"/>
          <w:b/>
          <w:bCs/>
          <w:sz w:val="18"/>
          <w:szCs w:val="18"/>
          <w:lang w:bidi="th-TH"/>
        </w:rPr>
        <w:t xml:space="preserve"> Jets, Dial Trim, Chromatherapy lights.</w:t>
      </w:r>
    </w:p>
    <w:p w14:paraId="7A4D586A" w14:textId="77777777" w:rsidR="000F3024" w:rsidRPr="00806DF0" w:rsidRDefault="00806DF0" w:rsidP="00CB51E2">
      <w:pPr>
        <w:autoSpaceDE w:val="0"/>
        <w:autoSpaceDN w:val="0"/>
        <w:adjustRightInd w:val="0"/>
        <w:spacing w:after="0" w:line="240" w:lineRule="auto"/>
        <w:rPr>
          <w:b/>
          <w:sz w:val="18"/>
          <w:rPrChange w:id="2" w:author="Ankush Bhatla" w:date="2019-03-19T10:47:00Z">
            <w:rPr>
              <w:rFonts w:cs="Ebrima-Bold"/>
              <w:b/>
              <w:bCs/>
              <w:lang w:bidi="th-TH"/>
            </w:rPr>
          </w:rPrChange>
        </w:rPr>
      </w:pPr>
      <w:ins w:id="3" w:author="Ankush Bhatla" w:date="2019-03-19T10:47:00Z">
        <w:r w:rsidRPr="00202ABA">
          <w:rPr>
            <w:rFonts w:cs="TimesNewRomanPSMT"/>
            <w:b/>
            <w:bCs/>
            <w:sz w:val="18"/>
            <w:szCs w:val="18"/>
            <w:highlight w:val="yellow"/>
            <w:lang w:bidi="th-TH"/>
          </w:rPr>
          <w:t xml:space="preserve">*** </w:t>
        </w:r>
        <w:bookmarkStart w:id="4" w:name="_GoBack"/>
        <w:r w:rsidRPr="00202ABA">
          <w:rPr>
            <w:rFonts w:cs="TimesNewRomanPSMT"/>
            <w:b/>
            <w:bCs/>
            <w:sz w:val="18"/>
            <w:szCs w:val="18"/>
            <w:highlight w:val="yellow"/>
            <w:lang w:bidi="th-TH"/>
          </w:rPr>
          <w:t xml:space="preserve">Flush Valve warranty will not be applicable in case of usage with </w:t>
        </w:r>
        <w:r w:rsidR="00DE7B13">
          <w:rPr>
            <w:rFonts w:cs="TimesNewRomanPSMT"/>
            <w:b/>
            <w:bCs/>
            <w:sz w:val="18"/>
            <w:szCs w:val="18"/>
            <w:highlight w:val="yellow"/>
            <w:lang w:bidi="th-TH"/>
          </w:rPr>
          <w:t>STP treated</w:t>
        </w:r>
        <w:r w:rsidRPr="00202ABA">
          <w:rPr>
            <w:rFonts w:cs="TimesNewRomanPSMT"/>
            <w:b/>
            <w:bCs/>
            <w:sz w:val="18"/>
            <w:szCs w:val="18"/>
            <w:highlight w:val="yellow"/>
            <w:lang w:bidi="th-TH"/>
          </w:rPr>
          <w:t xml:space="preserve"> water or defects observed due to any other water related impurities</w:t>
        </w:r>
        <w:r w:rsidRPr="00806DF0">
          <w:rPr>
            <w:rFonts w:cs="TimesNewRomanPSMT"/>
            <w:b/>
            <w:bCs/>
            <w:sz w:val="18"/>
            <w:szCs w:val="18"/>
            <w:lang w:bidi="th-TH"/>
          </w:rPr>
          <w:t>.</w:t>
        </w:r>
      </w:ins>
      <w:bookmarkEnd w:id="4"/>
    </w:p>
    <w:sectPr w:rsidR="000F3024" w:rsidRPr="00806DF0" w:rsidSect="00B83F09">
      <w:headerReference w:type="default" r:id="rId9"/>
      <w:footerReference w:type="even" r:id="rId10"/>
      <w:footerReference w:type="default" r:id="rId11"/>
      <w:pgSz w:w="11900" w:h="16838"/>
      <w:pgMar w:top="1440" w:right="880" w:bottom="637" w:left="880" w:header="720" w:footer="720" w:gutter="0"/>
      <w:pgNumType w:start="0"/>
      <w:cols w:space="720" w:equalWidth="0">
        <w:col w:w="1014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5901D0" w14:textId="77777777" w:rsidR="00B32C8B" w:rsidRDefault="00B32C8B" w:rsidP="00607833">
      <w:pPr>
        <w:spacing w:after="0" w:line="240" w:lineRule="auto"/>
      </w:pPr>
      <w:r>
        <w:separator/>
      </w:r>
    </w:p>
  </w:endnote>
  <w:endnote w:type="continuationSeparator" w:id="0">
    <w:p w14:paraId="7EE3BF27" w14:textId="77777777" w:rsidR="00B32C8B" w:rsidRDefault="00B32C8B" w:rsidP="00607833">
      <w:pPr>
        <w:spacing w:after="0" w:line="240" w:lineRule="auto"/>
      </w:pPr>
      <w:r>
        <w:continuationSeparator/>
      </w:r>
    </w:p>
  </w:endnote>
  <w:endnote w:type="continuationNotice" w:id="1">
    <w:p w14:paraId="019B4B7D" w14:textId="77777777" w:rsidR="00B32C8B" w:rsidRDefault="00B32C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lato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000" w:usb3="00000000" w:csb0="00000093" w:csb1="00000000"/>
  </w:font>
  <w:font w:name="Ebrim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0985491"/>
      <w:docPartObj>
        <w:docPartGallery w:val="Page Numbers (Bottom of Page)"/>
        <w:docPartUnique/>
      </w:docPartObj>
    </w:sdtPr>
    <w:sdtEndPr>
      <w:rPr>
        <w:color w:val="7F7F7F" w:themeColor="background1" w:themeShade="7F"/>
        <w:spacing w:val="60"/>
      </w:rPr>
    </w:sdtEndPr>
    <w:sdtContent>
      <w:p w14:paraId="433D9C36" w14:textId="67DDF3B8" w:rsidR="0002226B" w:rsidRDefault="0002226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0</w:t>
        </w:r>
        <w:r>
          <w:rPr>
            <w:noProof/>
          </w:rPr>
          <w:fldChar w:fldCharType="end"/>
        </w:r>
        <w:r>
          <w:t xml:space="preserve"> | </w:t>
        </w:r>
        <w:r>
          <w:rPr>
            <w:color w:val="7F7F7F" w:themeColor="background1" w:themeShade="7F"/>
            <w:spacing w:val="60"/>
          </w:rPr>
          <w:t>Page</w:t>
        </w:r>
      </w:p>
    </w:sdtContent>
  </w:sdt>
  <w:p w14:paraId="2D9EAE2B" w14:textId="77777777" w:rsidR="0002226B" w:rsidRDefault="000222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435952"/>
      <w:docPartObj>
        <w:docPartGallery w:val="Page Numbers (Bottom of Page)"/>
        <w:docPartUnique/>
      </w:docPartObj>
    </w:sdtPr>
    <w:sdtEndPr>
      <w:rPr>
        <w:color w:val="7F7F7F" w:themeColor="background1" w:themeShade="7F"/>
        <w:spacing w:val="60"/>
      </w:rPr>
    </w:sdtEndPr>
    <w:sdtContent>
      <w:p w14:paraId="143ECC5C" w14:textId="6846E705" w:rsidR="0002226B" w:rsidRDefault="0002226B">
        <w:pPr>
          <w:pStyle w:val="Footer"/>
          <w:pBdr>
            <w:top w:val="single" w:sz="4" w:space="1" w:color="D9D9D9" w:themeColor="background1" w:themeShade="D9"/>
          </w:pBdr>
          <w:jc w:val="right"/>
        </w:pPr>
        <w:r>
          <w:fldChar w:fldCharType="begin"/>
        </w:r>
        <w:r>
          <w:instrText xml:space="preserve"> PAGE   \* MERGEFORMAT </w:instrText>
        </w:r>
        <w:r>
          <w:fldChar w:fldCharType="separate"/>
        </w:r>
        <w:r w:rsidR="00C52561">
          <w:rPr>
            <w:noProof/>
          </w:rPr>
          <w:t>9</w:t>
        </w:r>
        <w:r>
          <w:rPr>
            <w:noProof/>
          </w:rPr>
          <w:fldChar w:fldCharType="end"/>
        </w:r>
        <w:r>
          <w:t xml:space="preserve"> | </w:t>
        </w:r>
        <w:r>
          <w:rPr>
            <w:color w:val="7F7F7F" w:themeColor="background1" w:themeShade="7F"/>
            <w:spacing w:val="60"/>
          </w:rPr>
          <w:t>Page</w:t>
        </w:r>
      </w:p>
    </w:sdtContent>
  </w:sdt>
  <w:p w14:paraId="4832941A" w14:textId="77777777" w:rsidR="0002226B" w:rsidRDefault="00022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D9521" w14:textId="77777777" w:rsidR="00B32C8B" w:rsidRDefault="00B32C8B" w:rsidP="00607833">
      <w:pPr>
        <w:spacing w:after="0" w:line="240" w:lineRule="auto"/>
      </w:pPr>
      <w:r>
        <w:separator/>
      </w:r>
    </w:p>
  </w:footnote>
  <w:footnote w:type="continuationSeparator" w:id="0">
    <w:p w14:paraId="20348EA4" w14:textId="77777777" w:rsidR="00B32C8B" w:rsidRDefault="00B32C8B" w:rsidP="00607833">
      <w:pPr>
        <w:spacing w:after="0" w:line="240" w:lineRule="auto"/>
      </w:pPr>
      <w:r>
        <w:continuationSeparator/>
      </w:r>
    </w:p>
  </w:footnote>
  <w:footnote w:type="continuationNotice" w:id="1">
    <w:p w14:paraId="0C0E87CA" w14:textId="77777777" w:rsidR="00B32C8B" w:rsidRDefault="00B32C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CA45F" w14:textId="3B31A314" w:rsidR="0002226B" w:rsidRDefault="004A43D5">
    <w:pPr>
      <w:pStyle w:val="Header"/>
    </w:pPr>
    <w:r>
      <w:rPr>
        <w:noProof/>
        <w:lang w:eastAsia="zh-CN" w:bidi="th-TH"/>
      </w:rPr>
      <w:drawing>
        <wp:inline distT="0" distB="0" distL="0" distR="0" wp14:anchorId="1AD92625" wp14:editId="726D4636">
          <wp:extent cx="1102995" cy="662761"/>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jpg"/>
                  <pic:cNvPicPr/>
                </pic:nvPicPr>
                <pic:blipFill>
                  <a:blip r:embed="rId1"/>
                  <a:stretch>
                    <a:fillRect/>
                  </a:stretch>
                </pic:blipFill>
                <pic:spPr>
                  <a:xfrm>
                    <a:off x="0" y="0"/>
                    <a:ext cx="1109353" cy="666582"/>
                  </a:xfrm>
                  <a:prstGeom prst="rect">
                    <a:avLst/>
                  </a:prstGeom>
                </pic:spPr>
              </pic:pic>
            </a:graphicData>
          </a:graphic>
        </wp:inline>
      </w:drawing>
    </w:r>
  </w:p>
  <w:p w14:paraId="7187D6D9" w14:textId="076926A1" w:rsidR="0002226B" w:rsidRDefault="00022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12326A02"/>
    <w:lvl w:ilvl="0" w:tplc="0409000F">
      <w:start w:val="1"/>
      <w:numFmt w:val="decimal"/>
      <w:lvlText w:val="%1."/>
      <w:lvlJc w:val="left"/>
      <w:pPr>
        <w:tabs>
          <w:tab w:val="num" w:pos="360"/>
        </w:tabs>
        <w:ind w:left="360" w:hanging="360"/>
      </w:pPr>
      <w:rPr>
        <w:b w:val="0"/>
        <w:bCs w:val="0"/>
        <w:sz w:val="22"/>
        <w:szCs w:val="22"/>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5F90"/>
    <w:multiLevelType w:val="hybridMultilevel"/>
    <w:tmpl w:val="00001649"/>
    <w:lvl w:ilvl="0" w:tplc="00006DF1">
      <w:start w:val="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5F0CD6"/>
    <w:multiLevelType w:val="hybridMultilevel"/>
    <w:tmpl w:val="88629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418C8"/>
    <w:multiLevelType w:val="hybridMultilevel"/>
    <w:tmpl w:val="E1727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10556"/>
    <w:multiLevelType w:val="hybridMultilevel"/>
    <w:tmpl w:val="DD968656"/>
    <w:lvl w:ilvl="0" w:tplc="04090001">
      <w:start w:val="1"/>
      <w:numFmt w:val="bullet"/>
      <w:lvlText w:val=""/>
      <w:lvlJc w:val="left"/>
      <w:pPr>
        <w:ind w:left="3270" w:hanging="360"/>
      </w:pPr>
      <w:rPr>
        <w:rFonts w:ascii="Symbol" w:hAnsi="Symbol"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7" w15:restartNumberingAfterBreak="0">
    <w:nsid w:val="0F723E8B"/>
    <w:multiLevelType w:val="hybridMultilevel"/>
    <w:tmpl w:val="3F86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B46EBE"/>
    <w:multiLevelType w:val="hybridMultilevel"/>
    <w:tmpl w:val="536E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D55A15"/>
    <w:multiLevelType w:val="hybridMultilevel"/>
    <w:tmpl w:val="CF7657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0822B6"/>
    <w:multiLevelType w:val="hybridMultilevel"/>
    <w:tmpl w:val="C4D4A64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9771641"/>
    <w:multiLevelType w:val="hybridMultilevel"/>
    <w:tmpl w:val="AEEE5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BC04055"/>
    <w:multiLevelType w:val="hybridMultilevel"/>
    <w:tmpl w:val="62C0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F420CE"/>
    <w:multiLevelType w:val="hybridMultilevel"/>
    <w:tmpl w:val="52560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7A31EB"/>
    <w:multiLevelType w:val="hybridMultilevel"/>
    <w:tmpl w:val="7CCC11BC"/>
    <w:lvl w:ilvl="0" w:tplc="CF86E3F8">
      <w:start w:val="1"/>
      <w:numFmt w:val="bullet"/>
      <w:lvlText w:val="•"/>
      <w:lvlJc w:val="left"/>
      <w:pPr>
        <w:tabs>
          <w:tab w:val="num" w:pos="720"/>
        </w:tabs>
        <w:ind w:left="720" w:hanging="360"/>
      </w:pPr>
      <w:rPr>
        <w:rFonts w:ascii="Arial" w:hAnsi="Arial" w:hint="default"/>
      </w:rPr>
    </w:lvl>
    <w:lvl w:ilvl="1" w:tplc="64B25FE2">
      <w:start w:val="527"/>
      <w:numFmt w:val="bullet"/>
      <w:lvlText w:val="–"/>
      <w:lvlJc w:val="left"/>
      <w:pPr>
        <w:tabs>
          <w:tab w:val="num" w:pos="1440"/>
        </w:tabs>
        <w:ind w:left="1440" w:hanging="360"/>
      </w:pPr>
      <w:rPr>
        <w:rFonts w:ascii="Arial" w:hAnsi="Arial" w:hint="default"/>
      </w:rPr>
    </w:lvl>
    <w:lvl w:ilvl="2" w:tplc="CDBE85EA" w:tentative="1">
      <w:start w:val="1"/>
      <w:numFmt w:val="bullet"/>
      <w:lvlText w:val="•"/>
      <w:lvlJc w:val="left"/>
      <w:pPr>
        <w:tabs>
          <w:tab w:val="num" w:pos="2160"/>
        </w:tabs>
        <w:ind w:left="2160" w:hanging="360"/>
      </w:pPr>
      <w:rPr>
        <w:rFonts w:ascii="Arial" w:hAnsi="Arial" w:hint="default"/>
      </w:rPr>
    </w:lvl>
    <w:lvl w:ilvl="3" w:tplc="CE2ABCDA" w:tentative="1">
      <w:start w:val="1"/>
      <w:numFmt w:val="bullet"/>
      <w:lvlText w:val="•"/>
      <w:lvlJc w:val="left"/>
      <w:pPr>
        <w:tabs>
          <w:tab w:val="num" w:pos="2880"/>
        </w:tabs>
        <w:ind w:left="2880" w:hanging="360"/>
      </w:pPr>
      <w:rPr>
        <w:rFonts w:ascii="Arial" w:hAnsi="Arial" w:hint="default"/>
      </w:rPr>
    </w:lvl>
    <w:lvl w:ilvl="4" w:tplc="907EC5F0" w:tentative="1">
      <w:start w:val="1"/>
      <w:numFmt w:val="bullet"/>
      <w:lvlText w:val="•"/>
      <w:lvlJc w:val="left"/>
      <w:pPr>
        <w:tabs>
          <w:tab w:val="num" w:pos="3600"/>
        </w:tabs>
        <w:ind w:left="3600" w:hanging="360"/>
      </w:pPr>
      <w:rPr>
        <w:rFonts w:ascii="Arial" w:hAnsi="Arial" w:hint="default"/>
      </w:rPr>
    </w:lvl>
    <w:lvl w:ilvl="5" w:tplc="2A681D00" w:tentative="1">
      <w:start w:val="1"/>
      <w:numFmt w:val="bullet"/>
      <w:lvlText w:val="•"/>
      <w:lvlJc w:val="left"/>
      <w:pPr>
        <w:tabs>
          <w:tab w:val="num" w:pos="4320"/>
        </w:tabs>
        <w:ind w:left="4320" w:hanging="360"/>
      </w:pPr>
      <w:rPr>
        <w:rFonts w:ascii="Arial" w:hAnsi="Arial" w:hint="default"/>
      </w:rPr>
    </w:lvl>
    <w:lvl w:ilvl="6" w:tplc="00340878" w:tentative="1">
      <w:start w:val="1"/>
      <w:numFmt w:val="bullet"/>
      <w:lvlText w:val="•"/>
      <w:lvlJc w:val="left"/>
      <w:pPr>
        <w:tabs>
          <w:tab w:val="num" w:pos="5040"/>
        </w:tabs>
        <w:ind w:left="5040" w:hanging="360"/>
      </w:pPr>
      <w:rPr>
        <w:rFonts w:ascii="Arial" w:hAnsi="Arial" w:hint="default"/>
      </w:rPr>
    </w:lvl>
    <w:lvl w:ilvl="7" w:tplc="216C6EBA" w:tentative="1">
      <w:start w:val="1"/>
      <w:numFmt w:val="bullet"/>
      <w:lvlText w:val="•"/>
      <w:lvlJc w:val="left"/>
      <w:pPr>
        <w:tabs>
          <w:tab w:val="num" w:pos="5760"/>
        </w:tabs>
        <w:ind w:left="5760" w:hanging="360"/>
      </w:pPr>
      <w:rPr>
        <w:rFonts w:ascii="Arial" w:hAnsi="Arial" w:hint="default"/>
      </w:rPr>
    </w:lvl>
    <w:lvl w:ilvl="8" w:tplc="327AF6D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75D6636"/>
    <w:multiLevelType w:val="hybridMultilevel"/>
    <w:tmpl w:val="806C48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806562"/>
    <w:multiLevelType w:val="hybridMultilevel"/>
    <w:tmpl w:val="7498709C"/>
    <w:lvl w:ilvl="0" w:tplc="04090001">
      <w:start w:val="1"/>
      <w:numFmt w:val="bullet"/>
      <w:lvlText w:val=""/>
      <w:lvlJc w:val="left"/>
      <w:pPr>
        <w:ind w:left="3270" w:hanging="360"/>
      </w:pPr>
      <w:rPr>
        <w:rFonts w:ascii="Symbol" w:hAnsi="Symbol"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17" w15:restartNumberingAfterBreak="0">
    <w:nsid w:val="314E2C22"/>
    <w:multiLevelType w:val="hybridMultilevel"/>
    <w:tmpl w:val="806C48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5A0217"/>
    <w:multiLevelType w:val="multilevel"/>
    <w:tmpl w:val="6EFC20BE"/>
    <w:lvl w:ilvl="0">
      <w:start w:val="16"/>
      <w:numFmt w:val="decimal"/>
      <w:lvlText w:val="%1"/>
      <w:lvlJc w:val="left"/>
      <w:pPr>
        <w:ind w:left="384" w:hanging="384"/>
      </w:pPr>
      <w:rPr>
        <w:rFonts w:hint="default"/>
      </w:rPr>
    </w:lvl>
    <w:lvl w:ilvl="1">
      <w:start w:val="1"/>
      <w:numFmt w:val="lowerLetter"/>
      <w:lvlText w:val="%2)"/>
      <w:lvlJc w:val="left"/>
      <w:pPr>
        <w:ind w:left="776" w:hanging="384"/>
      </w:pPr>
      <w:rPr>
        <w:rFonts w:asciiTheme="minorHAnsi" w:eastAsiaTheme="minorEastAsia" w:hAnsiTheme="minorHAnsi" w:cs="Arial"/>
        <w:b w:val="0"/>
        <w:bCs w:val="0"/>
      </w:rPr>
    </w:lvl>
    <w:lvl w:ilvl="2">
      <w:start w:val="1"/>
      <w:numFmt w:val="decimal"/>
      <w:lvlText w:val="%1.%2.%3"/>
      <w:lvlJc w:val="left"/>
      <w:pPr>
        <w:ind w:left="1504" w:hanging="720"/>
      </w:pPr>
      <w:rPr>
        <w:rFonts w:hint="default"/>
      </w:rPr>
    </w:lvl>
    <w:lvl w:ilvl="3">
      <w:start w:val="1"/>
      <w:numFmt w:val="decimal"/>
      <w:lvlText w:val="%1.%2.%3.%4"/>
      <w:lvlJc w:val="left"/>
      <w:pPr>
        <w:ind w:left="1896" w:hanging="720"/>
      </w:pPr>
      <w:rPr>
        <w:rFonts w:hint="default"/>
      </w:rPr>
    </w:lvl>
    <w:lvl w:ilvl="4">
      <w:start w:val="1"/>
      <w:numFmt w:val="decimal"/>
      <w:lvlText w:val="%1.%2.%3.%4.%5"/>
      <w:lvlJc w:val="left"/>
      <w:pPr>
        <w:ind w:left="2648" w:hanging="1080"/>
      </w:pPr>
      <w:rPr>
        <w:rFonts w:hint="default"/>
      </w:rPr>
    </w:lvl>
    <w:lvl w:ilvl="5">
      <w:start w:val="1"/>
      <w:numFmt w:val="decimal"/>
      <w:lvlText w:val="%1.%2.%3.%4.%5.%6"/>
      <w:lvlJc w:val="left"/>
      <w:pPr>
        <w:ind w:left="3040" w:hanging="1080"/>
      </w:pPr>
      <w:rPr>
        <w:rFonts w:hint="default"/>
      </w:rPr>
    </w:lvl>
    <w:lvl w:ilvl="6">
      <w:start w:val="1"/>
      <w:numFmt w:val="decimal"/>
      <w:lvlText w:val="%1.%2.%3.%4.%5.%6.%7"/>
      <w:lvlJc w:val="left"/>
      <w:pPr>
        <w:ind w:left="3792" w:hanging="1440"/>
      </w:pPr>
      <w:rPr>
        <w:rFonts w:hint="default"/>
      </w:rPr>
    </w:lvl>
    <w:lvl w:ilvl="7">
      <w:start w:val="1"/>
      <w:numFmt w:val="decimal"/>
      <w:lvlText w:val="%1.%2.%3.%4.%5.%6.%7.%8"/>
      <w:lvlJc w:val="left"/>
      <w:pPr>
        <w:ind w:left="4184" w:hanging="1440"/>
      </w:pPr>
      <w:rPr>
        <w:rFonts w:hint="default"/>
      </w:rPr>
    </w:lvl>
    <w:lvl w:ilvl="8">
      <w:start w:val="1"/>
      <w:numFmt w:val="decimal"/>
      <w:lvlText w:val="%1.%2.%3.%4.%5.%6.%7.%8.%9"/>
      <w:lvlJc w:val="left"/>
      <w:pPr>
        <w:ind w:left="4936" w:hanging="1800"/>
      </w:pPr>
      <w:rPr>
        <w:rFonts w:hint="default"/>
      </w:rPr>
    </w:lvl>
  </w:abstractNum>
  <w:abstractNum w:abstractNumId="19" w15:restartNumberingAfterBreak="0">
    <w:nsid w:val="43E729AD"/>
    <w:multiLevelType w:val="hybridMultilevel"/>
    <w:tmpl w:val="2AF2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D926F9"/>
    <w:multiLevelType w:val="hybridMultilevel"/>
    <w:tmpl w:val="CCDC9334"/>
    <w:lvl w:ilvl="0" w:tplc="9A0405F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BB65097"/>
    <w:multiLevelType w:val="multilevel"/>
    <w:tmpl w:val="C8C02630"/>
    <w:lvl w:ilvl="0">
      <w:start w:val="1"/>
      <w:numFmt w:val="bullet"/>
      <w:lvlText w:val=""/>
      <w:lvlJc w:val="left"/>
      <w:pPr>
        <w:tabs>
          <w:tab w:val="num" w:pos="660"/>
        </w:tabs>
        <w:ind w:left="660" w:hanging="360"/>
      </w:pPr>
      <w:rPr>
        <w:rFonts w:ascii="Symbol" w:hAnsi="Symbol" w:hint="default"/>
        <w:sz w:val="20"/>
      </w:rPr>
    </w:lvl>
    <w:lvl w:ilvl="1" w:tentative="1">
      <w:start w:val="1"/>
      <w:numFmt w:val="bullet"/>
      <w:lvlText w:val="o"/>
      <w:lvlJc w:val="left"/>
      <w:pPr>
        <w:tabs>
          <w:tab w:val="num" w:pos="1380"/>
        </w:tabs>
        <w:ind w:left="1380" w:hanging="360"/>
      </w:pPr>
      <w:rPr>
        <w:rFonts w:ascii="Courier New" w:hAnsi="Courier New" w:hint="default"/>
        <w:sz w:val="20"/>
      </w:rPr>
    </w:lvl>
    <w:lvl w:ilvl="2" w:tentative="1">
      <w:start w:val="1"/>
      <w:numFmt w:val="bullet"/>
      <w:lvlText w:val=""/>
      <w:lvlJc w:val="left"/>
      <w:pPr>
        <w:tabs>
          <w:tab w:val="num" w:pos="2100"/>
        </w:tabs>
        <w:ind w:left="2100" w:hanging="360"/>
      </w:pPr>
      <w:rPr>
        <w:rFonts w:ascii="Wingdings" w:hAnsi="Wingdings" w:hint="default"/>
        <w:sz w:val="20"/>
      </w:rPr>
    </w:lvl>
    <w:lvl w:ilvl="3" w:tentative="1">
      <w:start w:val="1"/>
      <w:numFmt w:val="bullet"/>
      <w:lvlText w:val=""/>
      <w:lvlJc w:val="left"/>
      <w:pPr>
        <w:tabs>
          <w:tab w:val="num" w:pos="2820"/>
        </w:tabs>
        <w:ind w:left="2820" w:hanging="360"/>
      </w:pPr>
      <w:rPr>
        <w:rFonts w:ascii="Wingdings" w:hAnsi="Wingdings" w:hint="default"/>
        <w:sz w:val="20"/>
      </w:rPr>
    </w:lvl>
    <w:lvl w:ilvl="4" w:tentative="1">
      <w:start w:val="1"/>
      <w:numFmt w:val="bullet"/>
      <w:lvlText w:val=""/>
      <w:lvlJc w:val="left"/>
      <w:pPr>
        <w:tabs>
          <w:tab w:val="num" w:pos="3540"/>
        </w:tabs>
        <w:ind w:left="3540" w:hanging="360"/>
      </w:pPr>
      <w:rPr>
        <w:rFonts w:ascii="Wingdings" w:hAnsi="Wingdings" w:hint="default"/>
        <w:sz w:val="20"/>
      </w:rPr>
    </w:lvl>
    <w:lvl w:ilvl="5" w:tentative="1">
      <w:start w:val="1"/>
      <w:numFmt w:val="bullet"/>
      <w:lvlText w:val=""/>
      <w:lvlJc w:val="left"/>
      <w:pPr>
        <w:tabs>
          <w:tab w:val="num" w:pos="4260"/>
        </w:tabs>
        <w:ind w:left="4260" w:hanging="360"/>
      </w:pPr>
      <w:rPr>
        <w:rFonts w:ascii="Wingdings" w:hAnsi="Wingdings" w:hint="default"/>
        <w:sz w:val="20"/>
      </w:rPr>
    </w:lvl>
    <w:lvl w:ilvl="6" w:tentative="1">
      <w:start w:val="1"/>
      <w:numFmt w:val="bullet"/>
      <w:lvlText w:val=""/>
      <w:lvlJc w:val="left"/>
      <w:pPr>
        <w:tabs>
          <w:tab w:val="num" w:pos="4980"/>
        </w:tabs>
        <w:ind w:left="4980" w:hanging="360"/>
      </w:pPr>
      <w:rPr>
        <w:rFonts w:ascii="Wingdings" w:hAnsi="Wingdings" w:hint="default"/>
        <w:sz w:val="20"/>
      </w:rPr>
    </w:lvl>
    <w:lvl w:ilvl="7" w:tentative="1">
      <w:start w:val="1"/>
      <w:numFmt w:val="bullet"/>
      <w:lvlText w:val=""/>
      <w:lvlJc w:val="left"/>
      <w:pPr>
        <w:tabs>
          <w:tab w:val="num" w:pos="5700"/>
        </w:tabs>
        <w:ind w:left="5700" w:hanging="360"/>
      </w:pPr>
      <w:rPr>
        <w:rFonts w:ascii="Wingdings" w:hAnsi="Wingdings" w:hint="default"/>
        <w:sz w:val="20"/>
      </w:rPr>
    </w:lvl>
    <w:lvl w:ilvl="8" w:tentative="1">
      <w:start w:val="1"/>
      <w:numFmt w:val="bullet"/>
      <w:lvlText w:val=""/>
      <w:lvlJc w:val="left"/>
      <w:pPr>
        <w:tabs>
          <w:tab w:val="num" w:pos="6420"/>
        </w:tabs>
        <w:ind w:left="6420" w:hanging="360"/>
      </w:pPr>
      <w:rPr>
        <w:rFonts w:ascii="Wingdings" w:hAnsi="Wingdings" w:hint="default"/>
        <w:sz w:val="20"/>
      </w:rPr>
    </w:lvl>
  </w:abstractNum>
  <w:abstractNum w:abstractNumId="22" w15:restartNumberingAfterBreak="0">
    <w:nsid w:val="4BC74D00"/>
    <w:multiLevelType w:val="hybridMultilevel"/>
    <w:tmpl w:val="52A4D3F6"/>
    <w:lvl w:ilvl="0" w:tplc="1BE20DEE">
      <w:start w:val="1"/>
      <w:numFmt w:val="lowerLetter"/>
      <w:lvlText w:val="%1)"/>
      <w:lvlJc w:val="left"/>
      <w:pPr>
        <w:tabs>
          <w:tab w:val="num" w:pos="360"/>
        </w:tabs>
        <w:ind w:left="360" w:hanging="360"/>
      </w:pPr>
      <w:rPr>
        <w:sz w:val="22"/>
        <w:szCs w:val="22"/>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E0E4351"/>
    <w:multiLevelType w:val="multilevel"/>
    <w:tmpl w:val="5BA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74625A"/>
    <w:multiLevelType w:val="hybridMultilevel"/>
    <w:tmpl w:val="DD2EF2A4"/>
    <w:lvl w:ilvl="0" w:tplc="33EE9430">
      <w:start w:val="1"/>
      <w:numFmt w:val="bullet"/>
      <w:lvlText w:val="•"/>
      <w:lvlJc w:val="left"/>
      <w:pPr>
        <w:tabs>
          <w:tab w:val="num" w:pos="720"/>
        </w:tabs>
        <w:ind w:left="720" w:hanging="360"/>
      </w:pPr>
      <w:rPr>
        <w:rFonts w:ascii="Arial" w:hAnsi="Arial" w:hint="default"/>
      </w:rPr>
    </w:lvl>
    <w:lvl w:ilvl="1" w:tplc="5EF2F22E" w:tentative="1">
      <w:start w:val="1"/>
      <w:numFmt w:val="bullet"/>
      <w:lvlText w:val="•"/>
      <w:lvlJc w:val="left"/>
      <w:pPr>
        <w:tabs>
          <w:tab w:val="num" w:pos="1440"/>
        </w:tabs>
        <w:ind w:left="1440" w:hanging="360"/>
      </w:pPr>
      <w:rPr>
        <w:rFonts w:ascii="Arial" w:hAnsi="Arial" w:hint="default"/>
      </w:rPr>
    </w:lvl>
    <w:lvl w:ilvl="2" w:tplc="91FC119E" w:tentative="1">
      <w:start w:val="1"/>
      <w:numFmt w:val="bullet"/>
      <w:lvlText w:val="•"/>
      <w:lvlJc w:val="left"/>
      <w:pPr>
        <w:tabs>
          <w:tab w:val="num" w:pos="2160"/>
        </w:tabs>
        <w:ind w:left="2160" w:hanging="360"/>
      </w:pPr>
      <w:rPr>
        <w:rFonts w:ascii="Arial" w:hAnsi="Arial" w:hint="default"/>
      </w:rPr>
    </w:lvl>
    <w:lvl w:ilvl="3" w:tplc="2B0E22F0" w:tentative="1">
      <w:start w:val="1"/>
      <w:numFmt w:val="bullet"/>
      <w:lvlText w:val="•"/>
      <w:lvlJc w:val="left"/>
      <w:pPr>
        <w:tabs>
          <w:tab w:val="num" w:pos="2880"/>
        </w:tabs>
        <w:ind w:left="2880" w:hanging="360"/>
      </w:pPr>
      <w:rPr>
        <w:rFonts w:ascii="Arial" w:hAnsi="Arial" w:hint="default"/>
      </w:rPr>
    </w:lvl>
    <w:lvl w:ilvl="4" w:tplc="A5727720" w:tentative="1">
      <w:start w:val="1"/>
      <w:numFmt w:val="bullet"/>
      <w:lvlText w:val="•"/>
      <w:lvlJc w:val="left"/>
      <w:pPr>
        <w:tabs>
          <w:tab w:val="num" w:pos="3600"/>
        </w:tabs>
        <w:ind w:left="3600" w:hanging="360"/>
      </w:pPr>
      <w:rPr>
        <w:rFonts w:ascii="Arial" w:hAnsi="Arial" w:hint="default"/>
      </w:rPr>
    </w:lvl>
    <w:lvl w:ilvl="5" w:tplc="A28EC37C" w:tentative="1">
      <w:start w:val="1"/>
      <w:numFmt w:val="bullet"/>
      <w:lvlText w:val="•"/>
      <w:lvlJc w:val="left"/>
      <w:pPr>
        <w:tabs>
          <w:tab w:val="num" w:pos="4320"/>
        </w:tabs>
        <w:ind w:left="4320" w:hanging="360"/>
      </w:pPr>
      <w:rPr>
        <w:rFonts w:ascii="Arial" w:hAnsi="Arial" w:hint="default"/>
      </w:rPr>
    </w:lvl>
    <w:lvl w:ilvl="6" w:tplc="23CA655A" w:tentative="1">
      <w:start w:val="1"/>
      <w:numFmt w:val="bullet"/>
      <w:lvlText w:val="•"/>
      <w:lvlJc w:val="left"/>
      <w:pPr>
        <w:tabs>
          <w:tab w:val="num" w:pos="5040"/>
        </w:tabs>
        <w:ind w:left="5040" w:hanging="360"/>
      </w:pPr>
      <w:rPr>
        <w:rFonts w:ascii="Arial" w:hAnsi="Arial" w:hint="default"/>
      </w:rPr>
    </w:lvl>
    <w:lvl w:ilvl="7" w:tplc="BE1A9E46" w:tentative="1">
      <w:start w:val="1"/>
      <w:numFmt w:val="bullet"/>
      <w:lvlText w:val="•"/>
      <w:lvlJc w:val="left"/>
      <w:pPr>
        <w:tabs>
          <w:tab w:val="num" w:pos="5760"/>
        </w:tabs>
        <w:ind w:left="5760" w:hanging="360"/>
      </w:pPr>
      <w:rPr>
        <w:rFonts w:ascii="Arial" w:hAnsi="Arial" w:hint="default"/>
      </w:rPr>
    </w:lvl>
    <w:lvl w:ilvl="8" w:tplc="4B9040D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C0C7AF6"/>
    <w:multiLevelType w:val="hybridMultilevel"/>
    <w:tmpl w:val="82FC5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8724DE"/>
    <w:multiLevelType w:val="hybridMultilevel"/>
    <w:tmpl w:val="CE38C37C"/>
    <w:lvl w:ilvl="0" w:tplc="34B690A6">
      <w:start w:val="7"/>
      <w:numFmt w:val="lowerLetter"/>
      <w:lvlText w:val="%1."/>
      <w:lvlJc w:val="left"/>
      <w:pPr>
        <w:ind w:left="720" w:hanging="360"/>
      </w:pPr>
      <w:rPr>
        <w:rFonts w:ascii="Times New Roman" w:hAnsi="Times New Roman"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035891"/>
    <w:multiLevelType w:val="multilevel"/>
    <w:tmpl w:val="1CAEA54A"/>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8" w15:restartNumberingAfterBreak="0">
    <w:nsid w:val="74151DC7"/>
    <w:multiLevelType w:val="hybridMultilevel"/>
    <w:tmpl w:val="282698F4"/>
    <w:lvl w:ilvl="0" w:tplc="8424E5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CA1115D"/>
    <w:multiLevelType w:val="hybridMultilevel"/>
    <w:tmpl w:val="AA3AE946"/>
    <w:lvl w:ilvl="0" w:tplc="0409000F">
      <w:start w:val="1"/>
      <w:numFmt w:val="decimal"/>
      <w:lvlText w:val="%1."/>
      <w:lvlJc w:val="left"/>
      <w:pPr>
        <w:ind w:left="752" w:hanging="360"/>
      </w:p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num w:numId="1">
    <w:abstractNumId w:val="0"/>
  </w:num>
  <w:num w:numId="2">
    <w:abstractNumId w:val="3"/>
  </w:num>
  <w:num w:numId="3">
    <w:abstractNumId w:val="1"/>
  </w:num>
  <w:num w:numId="4">
    <w:abstractNumId w:val="2"/>
  </w:num>
  <w:num w:numId="5">
    <w:abstractNumId w:val="26"/>
  </w:num>
  <w:num w:numId="6">
    <w:abstractNumId w:val="14"/>
  </w:num>
  <w:num w:numId="7">
    <w:abstractNumId w:val="24"/>
  </w:num>
  <w:num w:numId="8">
    <w:abstractNumId w:val="25"/>
  </w:num>
  <w:num w:numId="9">
    <w:abstractNumId w:val="5"/>
  </w:num>
  <w:num w:numId="10">
    <w:abstractNumId w:val="21"/>
  </w:num>
  <w:num w:numId="11">
    <w:abstractNumId w:val="12"/>
  </w:num>
  <w:num w:numId="12">
    <w:abstractNumId w:val="23"/>
  </w:num>
  <w:num w:numId="13">
    <w:abstractNumId w:val="6"/>
  </w:num>
  <w:num w:numId="14">
    <w:abstractNumId w:val="8"/>
  </w:num>
  <w:num w:numId="15">
    <w:abstractNumId w:val="16"/>
  </w:num>
  <w:num w:numId="16">
    <w:abstractNumId w:val="4"/>
  </w:num>
  <w:num w:numId="17">
    <w:abstractNumId w:val="7"/>
  </w:num>
  <w:num w:numId="18">
    <w:abstractNumId w:val="19"/>
  </w:num>
  <w:num w:numId="19">
    <w:abstractNumId w:val="29"/>
  </w:num>
  <w:num w:numId="20">
    <w:abstractNumId w:val="13"/>
  </w:num>
  <w:num w:numId="21">
    <w:abstractNumId w:val="10"/>
  </w:num>
  <w:num w:numId="22">
    <w:abstractNumId w:val="22"/>
  </w:num>
  <w:num w:numId="23">
    <w:abstractNumId w:val="18"/>
  </w:num>
  <w:num w:numId="24">
    <w:abstractNumId w:val="11"/>
  </w:num>
  <w:num w:numId="25">
    <w:abstractNumId w:val="20"/>
  </w:num>
  <w:num w:numId="26">
    <w:abstractNumId w:val="28"/>
  </w:num>
  <w:num w:numId="27">
    <w:abstractNumId w:val="9"/>
  </w:num>
  <w:num w:numId="28">
    <w:abstractNumId w:val="15"/>
  </w:num>
  <w:num w:numId="29">
    <w:abstractNumId w:val="17"/>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IN" w:vendorID="64" w:dllVersion="131078" w:nlCheck="1" w:checkStyle="0"/>
  <w:activeWritingStyle w:appName="MSWord" w:lang="it-IT" w:vendorID="64" w:dllVersion="131078" w:nlCheck="1" w:checkStyle="0"/>
  <w:activeWritingStyle w:appName="MSWord" w:lang="pt-PT" w:vendorID="64" w:dllVersion="131078" w:nlCheck="1" w:checkStyle="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22"/>
    <w:rsid w:val="00007C62"/>
    <w:rsid w:val="0002226B"/>
    <w:rsid w:val="00027A40"/>
    <w:rsid w:val="00055235"/>
    <w:rsid w:val="0006027F"/>
    <w:rsid w:val="000765F6"/>
    <w:rsid w:val="00086380"/>
    <w:rsid w:val="00094F68"/>
    <w:rsid w:val="000A4E6A"/>
    <w:rsid w:val="000C472C"/>
    <w:rsid w:val="000F3024"/>
    <w:rsid w:val="00114794"/>
    <w:rsid w:val="0012240D"/>
    <w:rsid w:val="00126FD4"/>
    <w:rsid w:val="00130A47"/>
    <w:rsid w:val="001315B7"/>
    <w:rsid w:val="00140E61"/>
    <w:rsid w:val="00153034"/>
    <w:rsid w:val="00153C29"/>
    <w:rsid w:val="00154B3F"/>
    <w:rsid w:val="00162CAB"/>
    <w:rsid w:val="00166004"/>
    <w:rsid w:val="001D30A0"/>
    <w:rsid w:val="001D6D37"/>
    <w:rsid w:val="00202ABA"/>
    <w:rsid w:val="002041FF"/>
    <w:rsid w:val="002123AF"/>
    <w:rsid w:val="00212625"/>
    <w:rsid w:val="00223452"/>
    <w:rsid w:val="002253D6"/>
    <w:rsid w:val="00267744"/>
    <w:rsid w:val="002A7671"/>
    <w:rsid w:val="002B4487"/>
    <w:rsid w:val="002C25E8"/>
    <w:rsid w:val="002D5A0B"/>
    <w:rsid w:val="002E5116"/>
    <w:rsid w:val="002E5527"/>
    <w:rsid w:val="002F617E"/>
    <w:rsid w:val="00313CB2"/>
    <w:rsid w:val="00317511"/>
    <w:rsid w:val="00331D93"/>
    <w:rsid w:val="00350049"/>
    <w:rsid w:val="00351C19"/>
    <w:rsid w:val="003521A8"/>
    <w:rsid w:val="00354326"/>
    <w:rsid w:val="00362123"/>
    <w:rsid w:val="0039218E"/>
    <w:rsid w:val="003B2F5E"/>
    <w:rsid w:val="003C6CD7"/>
    <w:rsid w:val="003D60CC"/>
    <w:rsid w:val="004046E7"/>
    <w:rsid w:val="00432341"/>
    <w:rsid w:val="004613BC"/>
    <w:rsid w:val="00471FC5"/>
    <w:rsid w:val="00482A3E"/>
    <w:rsid w:val="004851FE"/>
    <w:rsid w:val="004942E6"/>
    <w:rsid w:val="004A43D5"/>
    <w:rsid w:val="004B0A4E"/>
    <w:rsid w:val="004F10D2"/>
    <w:rsid w:val="00506B7E"/>
    <w:rsid w:val="005429FE"/>
    <w:rsid w:val="00591EE3"/>
    <w:rsid w:val="00595BC6"/>
    <w:rsid w:val="005D1766"/>
    <w:rsid w:val="005E4183"/>
    <w:rsid w:val="00601535"/>
    <w:rsid w:val="00607833"/>
    <w:rsid w:val="00625EF0"/>
    <w:rsid w:val="00625F92"/>
    <w:rsid w:val="006372F6"/>
    <w:rsid w:val="00637F25"/>
    <w:rsid w:val="00642A71"/>
    <w:rsid w:val="006566C6"/>
    <w:rsid w:val="00676364"/>
    <w:rsid w:val="0068068F"/>
    <w:rsid w:val="006A2F80"/>
    <w:rsid w:val="006A6138"/>
    <w:rsid w:val="006D1D8E"/>
    <w:rsid w:val="0070320A"/>
    <w:rsid w:val="00736F0F"/>
    <w:rsid w:val="0074054F"/>
    <w:rsid w:val="007541DC"/>
    <w:rsid w:val="00771882"/>
    <w:rsid w:val="0078460C"/>
    <w:rsid w:val="00787BBB"/>
    <w:rsid w:val="00792E52"/>
    <w:rsid w:val="007B0468"/>
    <w:rsid w:val="007B0637"/>
    <w:rsid w:val="007C1FD8"/>
    <w:rsid w:val="007E2A3A"/>
    <w:rsid w:val="007F0A8D"/>
    <w:rsid w:val="007F7664"/>
    <w:rsid w:val="00806DF0"/>
    <w:rsid w:val="00807C7B"/>
    <w:rsid w:val="00817DB1"/>
    <w:rsid w:val="00817DF4"/>
    <w:rsid w:val="00823D8B"/>
    <w:rsid w:val="008308C7"/>
    <w:rsid w:val="0083766F"/>
    <w:rsid w:val="008670A8"/>
    <w:rsid w:val="0088209C"/>
    <w:rsid w:val="008B56E6"/>
    <w:rsid w:val="008C0B3A"/>
    <w:rsid w:val="008C2EB0"/>
    <w:rsid w:val="008D2ECF"/>
    <w:rsid w:val="008F1444"/>
    <w:rsid w:val="00910CF9"/>
    <w:rsid w:val="00911922"/>
    <w:rsid w:val="00917114"/>
    <w:rsid w:val="00920A60"/>
    <w:rsid w:val="009419B5"/>
    <w:rsid w:val="00943D23"/>
    <w:rsid w:val="0095709A"/>
    <w:rsid w:val="00970F81"/>
    <w:rsid w:val="00976475"/>
    <w:rsid w:val="009813CF"/>
    <w:rsid w:val="00982551"/>
    <w:rsid w:val="00996012"/>
    <w:rsid w:val="00996E7E"/>
    <w:rsid w:val="009D5897"/>
    <w:rsid w:val="009D6FC1"/>
    <w:rsid w:val="009F198F"/>
    <w:rsid w:val="009F19D2"/>
    <w:rsid w:val="00A63A20"/>
    <w:rsid w:val="00A651CA"/>
    <w:rsid w:val="00A96EC1"/>
    <w:rsid w:val="00AA0F95"/>
    <w:rsid w:val="00AB6950"/>
    <w:rsid w:val="00AE3C0F"/>
    <w:rsid w:val="00AE522E"/>
    <w:rsid w:val="00B1644F"/>
    <w:rsid w:val="00B219DA"/>
    <w:rsid w:val="00B21C44"/>
    <w:rsid w:val="00B32C8B"/>
    <w:rsid w:val="00B345EC"/>
    <w:rsid w:val="00B65CFE"/>
    <w:rsid w:val="00B77FBC"/>
    <w:rsid w:val="00B83F09"/>
    <w:rsid w:val="00B877D9"/>
    <w:rsid w:val="00B90580"/>
    <w:rsid w:val="00B91A24"/>
    <w:rsid w:val="00B93640"/>
    <w:rsid w:val="00BB34BF"/>
    <w:rsid w:val="00BB6BCC"/>
    <w:rsid w:val="00BC44C1"/>
    <w:rsid w:val="00BD5152"/>
    <w:rsid w:val="00BD5C7F"/>
    <w:rsid w:val="00BE0C5F"/>
    <w:rsid w:val="00BF1DB6"/>
    <w:rsid w:val="00BF232A"/>
    <w:rsid w:val="00BF4BBD"/>
    <w:rsid w:val="00C000E0"/>
    <w:rsid w:val="00C1261B"/>
    <w:rsid w:val="00C1555E"/>
    <w:rsid w:val="00C20A3B"/>
    <w:rsid w:val="00C21321"/>
    <w:rsid w:val="00C22460"/>
    <w:rsid w:val="00C27897"/>
    <w:rsid w:val="00C5101A"/>
    <w:rsid w:val="00C52561"/>
    <w:rsid w:val="00C546B6"/>
    <w:rsid w:val="00C7112F"/>
    <w:rsid w:val="00C76558"/>
    <w:rsid w:val="00C815B4"/>
    <w:rsid w:val="00CA46AD"/>
    <w:rsid w:val="00CA6061"/>
    <w:rsid w:val="00CB4DF9"/>
    <w:rsid w:val="00CB51E2"/>
    <w:rsid w:val="00CC07BF"/>
    <w:rsid w:val="00CD277C"/>
    <w:rsid w:val="00D120E2"/>
    <w:rsid w:val="00D134C7"/>
    <w:rsid w:val="00D1733D"/>
    <w:rsid w:val="00D20AF3"/>
    <w:rsid w:val="00D22E90"/>
    <w:rsid w:val="00D4134B"/>
    <w:rsid w:val="00D469C2"/>
    <w:rsid w:val="00D50E03"/>
    <w:rsid w:val="00D5173E"/>
    <w:rsid w:val="00D560BF"/>
    <w:rsid w:val="00D76A5E"/>
    <w:rsid w:val="00DB35B0"/>
    <w:rsid w:val="00DC0F69"/>
    <w:rsid w:val="00DE298C"/>
    <w:rsid w:val="00DE7B13"/>
    <w:rsid w:val="00E0304D"/>
    <w:rsid w:val="00E1506B"/>
    <w:rsid w:val="00E227C5"/>
    <w:rsid w:val="00E238E5"/>
    <w:rsid w:val="00E41E10"/>
    <w:rsid w:val="00E904DB"/>
    <w:rsid w:val="00EC37AC"/>
    <w:rsid w:val="00EC64B4"/>
    <w:rsid w:val="00ED058E"/>
    <w:rsid w:val="00EF0604"/>
    <w:rsid w:val="00F054CC"/>
    <w:rsid w:val="00F31FD0"/>
    <w:rsid w:val="00F47822"/>
    <w:rsid w:val="00F50323"/>
    <w:rsid w:val="00F5219D"/>
    <w:rsid w:val="00F54615"/>
    <w:rsid w:val="00F54EDC"/>
    <w:rsid w:val="00F577A0"/>
    <w:rsid w:val="00FA2EAD"/>
    <w:rsid w:val="00FB697B"/>
    <w:rsid w:val="00FD1F3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30BC0"/>
  <w14:defaultImageDpi w14:val="0"/>
  <w15:docId w15:val="{941A6928-2A4B-4B34-9E07-3D89EBF1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6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6950"/>
    <w:pPr>
      <w:ind w:left="720"/>
      <w:contextualSpacing/>
    </w:pPr>
  </w:style>
  <w:style w:type="character" w:styleId="Hyperlink">
    <w:name w:val="Hyperlink"/>
    <w:basedOn w:val="DefaultParagraphFont"/>
    <w:uiPriority w:val="99"/>
    <w:unhideWhenUsed/>
    <w:rsid w:val="00736F0F"/>
    <w:rPr>
      <w:color w:val="0000FF" w:themeColor="hyperlink"/>
      <w:u w:val="single"/>
    </w:rPr>
  </w:style>
  <w:style w:type="paragraph" w:styleId="NormalWeb">
    <w:name w:val="Normal (Web)"/>
    <w:basedOn w:val="Normal"/>
    <w:uiPriority w:val="99"/>
    <w:unhideWhenUsed/>
    <w:rsid w:val="009570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07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833"/>
  </w:style>
  <w:style w:type="paragraph" w:styleId="Footer">
    <w:name w:val="footer"/>
    <w:basedOn w:val="Normal"/>
    <w:link w:val="FooterChar"/>
    <w:uiPriority w:val="99"/>
    <w:unhideWhenUsed/>
    <w:rsid w:val="00607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833"/>
  </w:style>
  <w:style w:type="paragraph" w:styleId="NoSpacing">
    <w:name w:val="No Spacing"/>
    <w:link w:val="NoSpacingChar"/>
    <w:uiPriority w:val="1"/>
    <w:qFormat/>
    <w:rsid w:val="002041FF"/>
    <w:pPr>
      <w:spacing w:after="0" w:line="240" w:lineRule="auto"/>
    </w:pPr>
  </w:style>
  <w:style w:type="character" w:customStyle="1" w:styleId="NoSpacingChar">
    <w:name w:val="No Spacing Char"/>
    <w:basedOn w:val="DefaultParagraphFont"/>
    <w:link w:val="NoSpacing"/>
    <w:uiPriority w:val="1"/>
    <w:rsid w:val="002041FF"/>
  </w:style>
  <w:style w:type="character" w:styleId="Strong">
    <w:name w:val="Strong"/>
    <w:basedOn w:val="DefaultParagraphFont"/>
    <w:uiPriority w:val="22"/>
    <w:qFormat/>
    <w:rsid w:val="00976475"/>
    <w:rPr>
      <w:b/>
      <w:bCs/>
    </w:rPr>
  </w:style>
  <w:style w:type="character" w:styleId="CommentReference">
    <w:name w:val="annotation reference"/>
    <w:basedOn w:val="DefaultParagraphFont"/>
    <w:uiPriority w:val="99"/>
    <w:semiHidden/>
    <w:unhideWhenUsed/>
    <w:rsid w:val="00911922"/>
    <w:rPr>
      <w:sz w:val="16"/>
      <w:szCs w:val="16"/>
    </w:rPr>
  </w:style>
  <w:style w:type="paragraph" w:styleId="CommentText">
    <w:name w:val="annotation text"/>
    <w:basedOn w:val="Normal"/>
    <w:link w:val="CommentTextChar"/>
    <w:uiPriority w:val="99"/>
    <w:semiHidden/>
    <w:unhideWhenUsed/>
    <w:rsid w:val="00911922"/>
    <w:pPr>
      <w:spacing w:line="240" w:lineRule="auto"/>
    </w:pPr>
    <w:rPr>
      <w:sz w:val="20"/>
      <w:szCs w:val="20"/>
    </w:rPr>
  </w:style>
  <w:style w:type="character" w:customStyle="1" w:styleId="CommentTextChar">
    <w:name w:val="Comment Text Char"/>
    <w:basedOn w:val="DefaultParagraphFont"/>
    <w:link w:val="CommentText"/>
    <w:uiPriority w:val="99"/>
    <w:semiHidden/>
    <w:rsid w:val="00911922"/>
    <w:rPr>
      <w:sz w:val="20"/>
      <w:szCs w:val="20"/>
    </w:rPr>
  </w:style>
  <w:style w:type="paragraph" w:styleId="CommentSubject">
    <w:name w:val="annotation subject"/>
    <w:basedOn w:val="CommentText"/>
    <w:next w:val="CommentText"/>
    <w:link w:val="CommentSubjectChar"/>
    <w:uiPriority w:val="99"/>
    <w:semiHidden/>
    <w:unhideWhenUsed/>
    <w:rsid w:val="00911922"/>
    <w:rPr>
      <w:b/>
      <w:bCs/>
    </w:rPr>
  </w:style>
  <w:style w:type="character" w:customStyle="1" w:styleId="CommentSubjectChar">
    <w:name w:val="Comment Subject Char"/>
    <w:basedOn w:val="CommentTextChar"/>
    <w:link w:val="CommentSubject"/>
    <w:uiPriority w:val="99"/>
    <w:semiHidden/>
    <w:rsid w:val="00911922"/>
    <w:rPr>
      <w:b/>
      <w:bCs/>
      <w:sz w:val="20"/>
      <w:szCs w:val="20"/>
    </w:rPr>
  </w:style>
  <w:style w:type="paragraph" w:styleId="BalloonText">
    <w:name w:val="Balloon Text"/>
    <w:basedOn w:val="Normal"/>
    <w:link w:val="BalloonTextChar"/>
    <w:uiPriority w:val="99"/>
    <w:semiHidden/>
    <w:unhideWhenUsed/>
    <w:rsid w:val="009119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922"/>
    <w:rPr>
      <w:rFonts w:ascii="Segoe UI" w:hAnsi="Segoe UI" w:cs="Segoe UI"/>
      <w:sz w:val="18"/>
      <w:szCs w:val="18"/>
    </w:rPr>
  </w:style>
  <w:style w:type="paragraph" w:customStyle="1" w:styleId="Default">
    <w:name w:val="Default"/>
    <w:rsid w:val="00C22460"/>
    <w:pPr>
      <w:autoSpaceDE w:val="0"/>
      <w:autoSpaceDN w:val="0"/>
      <w:adjustRightInd w:val="0"/>
      <w:spacing w:after="0" w:line="240" w:lineRule="auto"/>
    </w:pPr>
    <w:rPr>
      <w:rFonts w:ascii="Calibri" w:eastAsia="Times New Roman" w:hAnsi="Calibri" w:cs="Calibri"/>
      <w:color w:val="000000"/>
      <w:sz w:val="24"/>
      <w:szCs w:val="24"/>
    </w:rPr>
  </w:style>
  <w:style w:type="paragraph" w:styleId="Revision">
    <w:name w:val="Revision"/>
    <w:hidden/>
    <w:uiPriority w:val="99"/>
    <w:semiHidden/>
    <w:rsid w:val="00ED058E"/>
    <w:pPr>
      <w:spacing w:after="0" w:line="240" w:lineRule="auto"/>
    </w:pPr>
  </w:style>
  <w:style w:type="character" w:customStyle="1" w:styleId="lrzxr">
    <w:name w:val="lrzxr"/>
    <w:basedOn w:val="DefaultParagraphFont"/>
    <w:rsid w:val="00076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6187">
      <w:bodyDiv w:val="1"/>
      <w:marLeft w:val="0"/>
      <w:marRight w:val="0"/>
      <w:marTop w:val="0"/>
      <w:marBottom w:val="0"/>
      <w:divBdr>
        <w:top w:val="none" w:sz="0" w:space="0" w:color="auto"/>
        <w:left w:val="none" w:sz="0" w:space="0" w:color="auto"/>
        <w:bottom w:val="none" w:sz="0" w:space="0" w:color="auto"/>
        <w:right w:val="none" w:sz="0" w:space="0" w:color="auto"/>
      </w:divBdr>
    </w:div>
    <w:div w:id="184177013">
      <w:bodyDiv w:val="1"/>
      <w:marLeft w:val="0"/>
      <w:marRight w:val="0"/>
      <w:marTop w:val="0"/>
      <w:marBottom w:val="0"/>
      <w:divBdr>
        <w:top w:val="none" w:sz="0" w:space="0" w:color="auto"/>
        <w:left w:val="none" w:sz="0" w:space="0" w:color="auto"/>
        <w:bottom w:val="none" w:sz="0" w:space="0" w:color="auto"/>
        <w:right w:val="none" w:sz="0" w:space="0" w:color="auto"/>
      </w:divBdr>
    </w:div>
    <w:div w:id="249656199">
      <w:bodyDiv w:val="1"/>
      <w:marLeft w:val="0"/>
      <w:marRight w:val="0"/>
      <w:marTop w:val="0"/>
      <w:marBottom w:val="0"/>
      <w:divBdr>
        <w:top w:val="none" w:sz="0" w:space="0" w:color="auto"/>
        <w:left w:val="none" w:sz="0" w:space="0" w:color="auto"/>
        <w:bottom w:val="none" w:sz="0" w:space="0" w:color="auto"/>
        <w:right w:val="none" w:sz="0" w:space="0" w:color="auto"/>
      </w:divBdr>
    </w:div>
    <w:div w:id="303236878">
      <w:bodyDiv w:val="1"/>
      <w:marLeft w:val="0"/>
      <w:marRight w:val="0"/>
      <w:marTop w:val="0"/>
      <w:marBottom w:val="0"/>
      <w:divBdr>
        <w:top w:val="none" w:sz="0" w:space="0" w:color="auto"/>
        <w:left w:val="none" w:sz="0" w:space="0" w:color="auto"/>
        <w:bottom w:val="none" w:sz="0" w:space="0" w:color="auto"/>
        <w:right w:val="none" w:sz="0" w:space="0" w:color="auto"/>
      </w:divBdr>
    </w:div>
    <w:div w:id="409233732">
      <w:bodyDiv w:val="1"/>
      <w:marLeft w:val="0"/>
      <w:marRight w:val="0"/>
      <w:marTop w:val="0"/>
      <w:marBottom w:val="0"/>
      <w:divBdr>
        <w:top w:val="none" w:sz="0" w:space="0" w:color="auto"/>
        <w:left w:val="none" w:sz="0" w:space="0" w:color="auto"/>
        <w:bottom w:val="none" w:sz="0" w:space="0" w:color="auto"/>
        <w:right w:val="none" w:sz="0" w:space="0" w:color="auto"/>
      </w:divBdr>
      <w:divsChild>
        <w:div w:id="101843288">
          <w:marLeft w:val="0"/>
          <w:marRight w:val="0"/>
          <w:marTop w:val="0"/>
          <w:marBottom w:val="0"/>
          <w:divBdr>
            <w:top w:val="none" w:sz="0" w:space="0" w:color="auto"/>
            <w:left w:val="none" w:sz="0" w:space="0" w:color="auto"/>
            <w:bottom w:val="none" w:sz="0" w:space="0" w:color="auto"/>
            <w:right w:val="none" w:sz="0" w:space="0" w:color="auto"/>
          </w:divBdr>
          <w:divsChild>
            <w:div w:id="1036200383">
              <w:marLeft w:val="0"/>
              <w:marRight w:val="0"/>
              <w:marTop w:val="0"/>
              <w:marBottom w:val="0"/>
              <w:divBdr>
                <w:top w:val="none" w:sz="0" w:space="0" w:color="auto"/>
                <w:left w:val="none" w:sz="0" w:space="0" w:color="auto"/>
                <w:bottom w:val="none" w:sz="0" w:space="0" w:color="auto"/>
                <w:right w:val="none" w:sz="0" w:space="0" w:color="auto"/>
              </w:divBdr>
              <w:divsChild>
                <w:div w:id="1345398228">
                  <w:marLeft w:val="0"/>
                  <w:marRight w:val="0"/>
                  <w:marTop w:val="225"/>
                  <w:marBottom w:val="450"/>
                  <w:divBdr>
                    <w:top w:val="single" w:sz="12" w:space="0" w:color="E5E5E5"/>
                    <w:left w:val="single" w:sz="12" w:space="0" w:color="E5E5E5"/>
                    <w:bottom w:val="single" w:sz="12" w:space="0" w:color="E5E5E5"/>
                    <w:right w:val="single" w:sz="12" w:space="0" w:color="E5E5E5"/>
                  </w:divBdr>
                  <w:divsChild>
                    <w:div w:id="1377312902">
                      <w:marLeft w:val="2550"/>
                      <w:marRight w:val="0"/>
                      <w:marTop w:val="225"/>
                      <w:marBottom w:val="0"/>
                      <w:divBdr>
                        <w:top w:val="none" w:sz="0" w:space="0" w:color="auto"/>
                        <w:left w:val="none" w:sz="0" w:space="0" w:color="auto"/>
                        <w:bottom w:val="none" w:sz="0" w:space="0" w:color="auto"/>
                        <w:right w:val="none" w:sz="0" w:space="0" w:color="auto"/>
                      </w:divBdr>
                      <w:divsChild>
                        <w:div w:id="2080664329">
                          <w:marLeft w:val="0"/>
                          <w:marRight w:val="0"/>
                          <w:marTop w:val="0"/>
                          <w:marBottom w:val="0"/>
                          <w:divBdr>
                            <w:top w:val="none" w:sz="0" w:space="0" w:color="auto"/>
                            <w:left w:val="none" w:sz="0" w:space="0" w:color="auto"/>
                            <w:bottom w:val="none" w:sz="0" w:space="0" w:color="auto"/>
                            <w:right w:val="none" w:sz="0" w:space="0" w:color="auto"/>
                          </w:divBdr>
                          <w:divsChild>
                            <w:div w:id="9614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752383">
      <w:bodyDiv w:val="1"/>
      <w:marLeft w:val="0"/>
      <w:marRight w:val="0"/>
      <w:marTop w:val="0"/>
      <w:marBottom w:val="0"/>
      <w:divBdr>
        <w:top w:val="none" w:sz="0" w:space="0" w:color="auto"/>
        <w:left w:val="none" w:sz="0" w:space="0" w:color="auto"/>
        <w:bottom w:val="none" w:sz="0" w:space="0" w:color="auto"/>
        <w:right w:val="none" w:sz="0" w:space="0" w:color="auto"/>
      </w:divBdr>
    </w:div>
    <w:div w:id="501579761">
      <w:bodyDiv w:val="1"/>
      <w:marLeft w:val="0"/>
      <w:marRight w:val="0"/>
      <w:marTop w:val="0"/>
      <w:marBottom w:val="0"/>
      <w:divBdr>
        <w:top w:val="none" w:sz="0" w:space="0" w:color="auto"/>
        <w:left w:val="none" w:sz="0" w:space="0" w:color="auto"/>
        <w:bottom w:val="none" w:sz="0" w:space="0" w:color="auto"/>
        <w:right w:val="none" w:sz="0" w:space="0" w:color="auto"/>
      </w:divBdr>
    </w:div>
    <w:div w:id="784275873">
      <w:bodyDiv w:val="1"/>
      <w:marLeft w:val="0"/>
      <w:marRight w:val="0"/>
      <w:marTop w:val="0"/>
      <w:marBottom w:val="0"/>
      <w:divBdr>
        <w:top w:val="none" w:sz="0" w:space="0" w:color="auto"/>
        <w:left w:val="none" w:sz="0" w:space="0" w:color="auto"/>
        <w:bottom w:val="none" w:sz="0" w:space="0" w:color="auto"/>
        <w:right w:val="none" w:sz="0" w:space="0" w:color="auto"/>
      </w:divBdr>
    </w:div>
    <w:div w:id="1147354192">
      <w:bodyDiv w:val="1"/>
      <w:marLeft w:val="0"/>
      <w:marRight w:val="0"/>
      <w:marTop w:val="0"/>
      <w:marBottom w:val="0"/>
      <w:divBdr>
        <w:top w:val="none" w:sz="0" w:space="0" w:color="auto"/>
        <w:left w:val="none" w:sz="0" w:space="0" w:color="auto"/>
        <w:bottom w:val="none" w:sz="0" w:space="0" w:color="auto"/>
        <w:right w:val="none" w:sz="0" w:space="0" w:color="auto"/>
      </w:divBdr>
    </w:div>
    <w:div w:id="1220825686">
      <w:bodyDiv w:val="1"/>
      <w:marLeft w:val="0"/>
      <w:marRight w:val="0"/>
      <w:marTop w:val="0"/>
      <w:marBottom w:val="0"/>
      <w:divBdr>
        <w:top w:val="none" w:sz="0" w:space="0" w:color="auto"/>
        <w:left w:val="none" w:sz="0" w:space="0" w:color="auto"/>
        <w:bottom w:val="none" w:sz="0" w:space="0" w:color="auto"/>
        <w:right w:val="none" w:sz="0" w:space="0" w:color="auto"/>
      </w:divBdr>
    </w:div>
    <w:div w:id="1267734165">
      <w:bodyDiv w:val="1"/>
      <w:marLeft w:val="0"/>
      <w:marRight w:val="0"/>
      <w:marTop w:val="0"/>
      <w:marBottom w:val="0"/>
      <w:divBdr>
        <w:top w:val="none" w:sz="0" w:space="0" w:color="auto"/>
        <w:left w:val="none" w:sz="0" w:space="0" w:color="auto"/>
        <w:bottom w:val="none" w:sz="0" w:space="0" w:color="auto"/>
        <w:right w:val="none" w:sz="0" w:space="0" w:color="auto"/>
      </w:divBdr>
    </w:div>
    <w:div w:id="1369792023">
      <w:bodyDiv w:val="1"/>
      <w:marLeft w:val="0"/>
      <w:marRight w:val="0"/>
      <w:marTop w:val="0"/>
      <w:marBottom w:val="0"/>
      <w:divBdr>
        <w:top w:val="none" w:sz="0" w:space="0" w:color="auto"/>
        <w:left w:val="none" w:sz="0" w:space="0" w:color="auto"/>
        <w:bottom w:val="none" w:sz="0" w:space="0" w:color="auto"/>
        <w:right w:val="none" w:sz="0" w:space="0" w:color="auto"/>
      </w:divBdr>
    </w:div>
    <w:div w:id="1371566669">
      <w:bodyDiv w:val="1"/>
      <w:marLeft w:val="0"/>
      <w:marRight w:val="0"/>
      <w:marTop w:val="0"/>
      <w:marBottom w:val="0"/>
      <w:divBdr>
        <w:top w:val="none" w:sz="0" w:space="0" w:color="auto"/>
        <w:left w:val="none" w:sz="0" w:space="0" w:color="auto"/>
        <w:bottom w:val="none" w:sz="0" w:space="0" w:color="auto"/>
        <w:right w:val="none" w:sz="0" w:space="0" w:color="auto"/>
      </w:divBdr>
    </w:div>
    <w:div w:id="1473330554">
      <w:bodyDiv w:val="1"/>
      <w:marLeft w:val="0"/>
      <w:marRight w:val="0"/>
      <w:marTop w:val="0"/>
      <w:marBottom w:val="0"/>
      <w:divBdr>
        <w:top w:val="none" w:sz="0" w:space="0" w:color="auto"/>
        <w:left w:val="none" w:sz="0" w:space="0" w:color="auto"/>
        <w:bottom w:val="none" w:sz="0" w:space="0" w:color="auto"/>
        <w:right w:val="none" w:sz="0" w:space="0" w:color="auto"/>
      </w:divBdr>
    </w:div>
    <w:div w:id="1748111851">
      <w:bodyDiv w:val="1"/>
      <w:marLeft w:val="0"/>
      <w:marRight w:val="0"/>
      <w:marTop w:val="0"/>
      <w:marBottom w:val="0"/>
      <w:divBdr>
        <w:top w:val="none" w:sz="0" w:space="0" w:color="auto"/>
        <w:left w:val="none" w:sz="0" w:space="0" w:color="auto"/>
        <w:bottom w:val="none" w:sz="0" w:space="0" w:color="auto"/>
        <w:right w:val="none" w:sz="0" w:space="0" w:color="auto"/>
      </w:divBdr>
    </w:div>
    <w:div w:id="1828666154">
      <w:bodyDiv w:val="1"/>
      <w:marLeft w:val="0"/>
      <w:marRight w:val="0"/>
      <w:marTop w:val="0"/>
      <w:marBottom w:val="0"/>
      <w:divBdr>
        <w:top w:val="none" w:sz="0" w:space="0" w:color="auto"/>
        <w:left w:val="none" w:sz="0" w:space="0" w:color="auto"/>
        <w:bottom w:val="none" w:sz="0" w:space="0" w:color="auto"/>
        <w:right w:val="none" w:sz="0" w:space="0" w:color="auto"/>
      </w:divBdr>
    </w:div>
    <w:div w:id="1948195553">
      <w:bodyDiv w:val="1"/>
      <w:marLeft w:val="0"/>
      <w:marRight w:val="0"/>
      <w:marTop w:val="0"/>
      <w:marBottom w:val="0"/>
      <w:divBdr>
        <w:top w:val="none" w:sz="0" w:space="0" w:color="auto"/>
        <w:left w:val="none" w:sz="0" w:space="0" w:color="auto"/>
        <w:bottom w:val="none" w:sz="0" w:space="0" w:color="auto"/>
        <w:right w:val="none" w:sz="0" w:space="0" w:color="auto"/>
      </w:divBdr>
      <w:divsChild>
        <w:div w:id="1212233120">
          <w:marLeft w:val="547"/>
          <w:marRight w:val="0"/>
          <w:marTop w:val="58"/>
          <w:marBottom w:val="0"/>
          <w:divBdr>
            <w:top w:val="none" w:sz="0" w:space="0" w:color="auto"/>
            <w:left w:val="none" w:sz="0" w:space="0" w:color="auto"/>
            <w:bottom w:val="none" w:sz="0" w:space="0" w:color="auto"/>
            <w:right w:val="none" w:sz="0" w:space="0" w:color="auto"/>
          </w:divBdr>
        </w:div>
        <w:div w:id="488400768">
          <w:marLeft w:val="547"/>
          <w:marRight w:val="0"/>
          <w:marTop w:val="58"/>
          <w:marBottom w:val="0"/>
          <w:divBdr>
            <w:top w:val="none" w:sz="0" w:space="0" w:color="auto"/>
            <w:left w:val="none" w:sz="0" w:space="0" w:color="auto"/>
            <w:bottom w:val="none" w:sz="0" w:space="0" w:color="auto"/>
            <w:right w:val="none" w:sz="0" w:space="0" w:color="auto"/>
          </w:divBdr>
        </w:div>
        <w:div w:id="565189714">
          <w:marLeft w:val="547"/>
          <w:marRight w:val="0"/>
          <w:marTop w:val="58"/>
          <w:marBottom w:val="0"/>
          <w:divBdr>
            <w:top w:val="none" w:sz="0" w:space="0" w:color="auto"/>
            <w:left w:val="none" w:sz="0" w:space="0" w:color="auto"/>
            <w:bottom w:val="none" w:sz="0" w:space="0" w:color="auto"/>
            <w:right w:val="none" w:sz="0" w:space="0" w:color="auto"/>
          </w:divBdr>
        </w:div>
      </w:divsChild>
    </w:div>
    <w:div w:id="1998417634">
      <w:bodyDiv w:val="1"/>
      <w:marLeft w:val="0"/>
      <w:marRight w:val="0"/>
      <w:marTop w:val="0"/>
      <w:marBottom w:val="0"/>
      <w:divBdr>
        <w:top w:val="none" w:sz="0" w:space="0" w:color="auto"/>
        <w:left w:val="none" w:sz="0" w:space="0" w:color="auto"/>
        <w:bottom w:val="none" w:sz="0" w:space="0" w:color="auto"/>
        <w:right w:val="none" w:sz="0" w:space="0" w:color="auto"/>
      </w:divBdr>
    </w:div>
    <w:div w:id="2000764737">
      <w:bodyDiv w:val="1"/>
      <w:marLeft w:val="0"/>
      <w:marRight w:val="0"/>
      <w:marTop w:val="0"/>
      <w:marBottom w:val="0"/>
      <w:divBdr>
        <w:top w:val="none" w:sz="0" w:space="0" w:color="auto"/>
        <w:left w:val="none" w:sz="0" w:space="0" w:color="auto"/>
        <w:bottom w:val="none" w:sz="0" w:space="0" w:color="auto"/>
        <w:right w:val="none" w:sz="0" w:space="0" w:color="auto"/>
      </w:divBdr>
      <w:divsChild>
        <w:div w:id="573244514">
          <w:marLeft w:val="547"/>
          <w:marRight w:val="0"/>
          <w:marTop w:val="62"/>
          <w:marBottom w:val="0"/>
          <w:divBdr>
            <w:top w:val="none" w:sz="0" w:space="0" w:color="auto"/>
            <w:left w:val="none" w:sz="0" w:space="0" w:color="auto"/>
            <w:bottom w:val="none" w:sz="0" w:space="0" w:color="auto"/>
            <w:right w:val="none" w:sz="0" w:space="0" w:color="auto"/>
          </w:divBdr>
        </w:div>
        <w:div w:id="74085128">
          <w:marLeft w:val="547"/>
          <w:marRight w:val="0"/>
          <w:marTop w:val="62"/>
          <w:marBottom w:val="0"/>
          <w:divBdr>
            <w:top w:val="none" w:sz="0" w:space="0" w:color="auto"/>
            <w:left w:val="none" w:sz="0" w:space="0" w:color="auto"/>
            <w:bottom w:val="none" w:sz="0" w:space="0" w:color="auto"/>
            <w:right w:val="none" w:sz="0" w:space="0" w:color="auto"/>
          </w:divBdr>
        </w:div>
        <w:div w:id="1965113558">
          <w:marLeft w:val="1166"/>
          <w:marRight w:val="0"/>
          <w:marTop w:val="53"/>
          <w:marBottom w:val="0"/>
          <w:divBdr>
            <w:top w:val="none" w:sz="0" w:space="0" w:color="auto"/>
            <w:left w:val="none" w:sz="0" w:space="0" w:color="auto"/>
            <w:bottom w:val="none" w:sz="0" w:space="0" w:color="auto"/>
            <w:right w:val="none" w:sz="0" w:space="0" w:color="auto"/>
          </w:divBdr>
        </w:div>
        <w:div w:id="1505516784">
          <w:marLeft w:val="1166"/>
          <w:marRight w:val="0"/>
          <w:marTop w:val="53"/>
          <w:marBottom w:val="0"/>
          <w:divBdr>
            <w:top w:val="none" w:sz="0" w:space="0" w:color="auto"/>
            <w:left w:val="none" w:sz="0" w:space="0" w:color="auto"/>
            <w:bottom w:val="none" w:sz="0" w:space="0" w:color="auto"/>
            <w:right w:val="none" w:sz="0" w:space="0" w:color="auto"/>
          </w:divBdr>
        </w:div>
        <w:div w:id="1529417271">
          <w:marLeft w:val="1166"/>
          <w:marRight w:val="0"/>
          <w:marTop w:val="53"/>
          <w:marBottom w:val="0"/>
          <w:divBdr>
            <w:top w:val="none" w:sz="0" w:space="0" w:color="auto"/>
            <w:left w:val="none" w:sz="0" w:space="0" w:color="auto"/>
            <w:bottom w:val="none" w:sz="0" w:space="0" w:color="auto"/>
            <w:right w:val="none" w:sz="0" w:space="0" w:color="auto"/>
          </w:divBdr>
        </w:div>
        <w:div w:id="2068451909">
          <w:marLeft w:val="1166"/>
          <w:marRight w:val="0"/>
          <w:marTop w:val="53"/>
          <w:marBottom w:val="0"/>
          <w:divBdr>
            <w:top w:val="none" w:sz="0" w:space="0" w:color="auto"/>
            <w:left w:val="none" w:sz="0" w:space="0" w:color="auto"/>
            <w:bottom w:val="none" w:sz="0" w:space="0" w:color="auto"/>
            <w:right w:val="none" w:sz="0" w:space="0" w:color="auto"/>
          </w:divBdr>
        </w:div>
      </w:divsChild>
    </w:div>
    <w:div w:id="2043508763">
      <w:bodyDiv w:val="1"/>
      <w:marLeft w:val="0"/>
      <w:marRight w:val="0"/>
      <w:marTop w:val="0"/>
      <w:marBottom w:val="0"/>
      <w:divBdr>
        <w:top w:val="none" w:sz="0" w:space="0" w:color="auto"/>
        <w:left w:val="none" w:sz="0" w:space="0" w:color="auto"/>
        <w:bottom w:val="none" w:sz="0" w:space="0" w:color="auto"/>
        <w:right w:val="none" w:sz="0" w:space="0" w:color="auto"/>
      </w:divBdr>
    </w:div>
    <w:div w:id="2131705579">
      <w:bodyDiv w:val="1"/>
      <w:marLeft w:val="0"/>
      <w:marRight w:val="0"/>
      <w:marTop w:val="0"/>
      <w:marBottom w:val="0"/>
      <w:divBdr>
        <w:top w:val="none" w:sz="0" w:space="0" w:color="auto"/>
        <w:left w:val="none" w:sz="0" w:space="0" w:color="auto"/>
        <w:bottom w:val="none" w:sz="0" w:space="0" w:color="auto"/>
        <w:right w:val="none" w:sz="0" w:space="0" w:color="auto"/>
      </w:divBdr>
      <w:divsChild>
        <w:div w:id="449710638">
          <w:marLeft w:val="0"/>
          <w:marRight w:val="0"/>
          <w:marTop w:val="0"/>
          <w:marBottom w:val="0"/>
          <w:divBdr>
            <w:top w:val="none" w:sz="0" w:space="0" w:color="auto"/>
            <w:left w:val="none" w:sz="0" w:space="0" w:color="auto"/>
            <w:bottom w:val="none" w:sz="0" w:space="0" w:color="auto"/>
            <w:right w:val="none" w:sz="0" w:space="0" w:color="auto"/>
          </w:divBdr>
          <w:divsChild>
            <w:div w:id="667562815">
              <w:marLeft w:val="0"/>
              <w:marRight w:val="0"/>
              <w:marTop w:val="0"/>
              <w:marBottom w:val="0"/>
              <w:divBdr>
                <w:top w:val="none" w:sz="0" w:space="0" w:color="auto"/>
                <w:left w:val="none" w:sz="0" w:space="0" w:color="auto"/>
                <w:bottom w:val="none" w:sz="0" w:space="0" w:color="auto"/>
                <w:right w:val="none" w:sz="0" w:space="0" w:color="auto"/>
              </w:divBdr>
              <w:divsChild>
                <w:div w:id="815145867">
                  <w:marLeft w:val="0"/>
                  <w:marRight w:val="0"/>
                  <w:marTop w:val="225"/>
                  <w:marBottom w:val="450"/>
                  <w:divBdr>
                    <w:top w:val="single" w:sz="12" w:space="0" w:color="E5E5E5"/>
                    <w:left w:val="single" w:sz="12" w:space="0" w:color="E5E5E5"/>
                    <w:bottom w:val="single" w:sz="12" w:space="0" w:color="E5E5E5"/>
                    <w:right w:val="single" w:sz="12" w:space="0" w:color="E5E5E5"/>
                  </w:divBdr>
                  <w:divsChild>
                    <w:div w:id="272787147">
                      <w:marLeft w:val="2550"/>
                      <w:marRight w:val="0"/>
                      <w:marTop w:val="225"/>
                      <w:marBottom w:val="0"/>
                      <w:divBdr>
                        <w:top w:val="none" w:sz="0" w:space="0" w:color="auto"/>
                        <w:left w:val="none" w:sz="0" w:space="0" w:color="auto"/>
                        <w:bottom w:val="none" w:sz="0" w:space="0" w:color="auto"/>
                        <w:right w:val="none" w:sz="0" w:space="0" w:color="auto"/>
                      </w:divBdr>
                      <w:divsChild>
                        <w:div w:id="87891427">
                          <w:marLeft w:val="0"/>
                          <w:marRight w:val="0"/>
                          <w:marTop w:val="0"/>
                          <w:marBottom w:val="0"/>
                          <w:divBdr>
                            <w:top w:val="none" w:sz="0" w:space="0" w:color="auto"/>
                            <w:left w:val="none" w:sz="0" w:space="0" w:color="auto"/>
                            <w:bottom w:val="none" w:sz="0" w:space="0" w:color="auto"/>
                            <w:right w:val="none" w:sz="0" w:space="0" w:color="auto"/>
                          </w:divBdr>
                          <w:divsChild>
                            <w:div w:id="19179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1825EB61D2441BB73248C2ECC548AB"/>
        <w:category>
          <w:name w:val="General"/>
          <w:gallery w:val="placeholder"/>
        </w:category>
        <w:types>
          <w:type w:val="bbPlcHdr"/>
        </w:types>
        <w:behaviors>
          <w:behavior w:val="content"/>
        </w:behaviors>
        <w:guid w:val="{04654AAE-84FA-4AA5-976F-3C1DBC01890E}"/>
      </w:docPartPr>
      <w:docPartBody>
        <w:p w:rsidR="002B2B87" w:rsidRDefault="0089139E" w:rsidP="0089139E">
          <w:pPr>
            <w:pStyle w:val="371825EB61D2441BB73248C2ECC548AB"/>
          </w:pPr>
          <w:r>
            <w:rPr>
              <w:rFonts w:asciiTheme="majorHAnsi" w:eastAsiaTheme="majorEastAsia" w:hAnsiTheme="majorHAnsi" w:cstheme="majorBidi"/>
              <w:caps/>
              <w:color w:val="5B9BD5" w:themeColor="accent1"/>
              <w:sz w:val="80"/>
              <w:szCs w:val="80"/>
            </w:rPr>
            <w:t>[Document title]</w:t>
          </w:r>
        </w:p>
      </w:docPartBody>
    </w:docPart>
    <w:docPart>
      <w:docPartPr>
        <w:name w:val="B3E4F699DFA84B2D945567ADFB7E2EF6"/>
        <w:category>
          <w:name w:val="General"/>
          <w:gallery w:val="placeholder"/>
        </w:category>
        <w:types>
          <w:type w:val="bbPlcHdr"/>
        </w:types>
        <w:behaviors>
          <w:behavior w:val="content"/>
        </w:behaviors>
        <w:guid w:val="{88626434-A4FA-4781-8748-E26F441611DC}"/>
      </w:docPartPr>
      <w:docPartBody>
        <w:p w:rsidR="002B2B87" w:rsidRDefault="0089139E" w:rsidP="0089139E">
          <w:pPr>
            <w:pStyle w:val="B3E4F699DFA84B2D945567ADFB7E2EF6"/>
          </w:pPr>
          <w:r>
            <w:rPr>
              <w:color w:val="5B9BD5" w:themeColor="accent1"/>
              <w:sz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lato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000" w:usb3="00000000" w:csb0="00000093" w:csb1="00000000"/>
  </w:font>
  <w:font w:name="Ebrima-Bold">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9E"/>
    <w:rsid w:val="0004387F"/>
    <w:rsid w:val="000A2B6E"/>
    <w:rsid w:val="0015757E"/>
    <w:rsid w:val="00177AF9"/>
    <w:rsid w:val="002207BF"/>
    <w:rsid w:val="00252BE2"/>
    <w:rsid w:val="002B2B87"/>
    <w:rsid w:val="002C5BD7"/>
    <w:rsid w:val="004B38D5"/>
    <w:rsid w:val="00637DBF"/>
    <w:rsid w:val="006576FD"/>
    <w:rsid w:val="0074363D"/>
    <w:rsid w:val="008011AB"/>
    <w:rsid w:val="0087460D"/>
    <w:rsid w:val="0089139E"/>
    <w:rsid w:val="009A23B6"/>
    <w:rsid w:val="009C6924"/>
    <w:rsid w:val="009D6742"/>
    <w:rsid w:val="009E590B"/>
    <w:rsid w:val="00B83291"/>
    <w:rsid w:val="00C36C38"/>
    <w:rsid w:val="00CC2477"/>
    <w:rsid w:val="00D6584C"/>
    <w:rsid w:val="00F750C6"/>
    <w:rsid w:val="00FE667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1825EB61D2441BB73248C2ECC548AB">
    <w:name w:val="371825EB61D2441BB73248C2ECC548AB"/>
    <w:rsid w:val="0089139E"/>
  </w:style>
  <w:style w:type="paragraph" w:customStyle="1" w:styleId="B3E4F699DFA84B2D945567ADFB7E2EF6">
    <w:name w:val="B3E4F699DFA84B2D945567ADFB7E2EF6"/>
    <w:rsid w:val="0089139E"/>
  </w:style>
  <w:style w:type="paragraph" w:customStyle="1" w:styleId="0670B7E517FE4E9F92ECC5A391D556A7">
    <w:name w:val="0670B7E517FE4E9F92ECC5A391D556A7"/>
    <w:rsid w:val="00D6584C"/>
  </w:style>
  <w:style w:type="paragraph" w:customStyle="1" w:styleId="C4FD1E312DF043B29876EB8FA123A224">
    <w:name w:val="C4FD1E312DF043B29876EB8FA123A224"/>
    <w:rsid w:val="00D658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504-505 ,5th Floor, Ratan Galaxie, Nehru Road, Mulund West                                                          Mumbai-400080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671964-E08C-41AA-87F3-CC15DDF8F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2837</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AMERICAN STANDARD</vt:lpstr>
    </vt:vector>
  </TitlesOfParts>
  <Company>Lixil INDIA Pvt ltd.</Company>
  <LinksUpToDate>false</LinksUpToDate>
  <CharactersWithSpaces>18971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STANDARD</dc:title>
  <dc:subject>WARRANTY POLICY</dc:subject>
  <dc:creator>Kalia, Sandeep</dc:creator>
  <cp:lastModifiedBy>Nikhil Jain</cp:lastModifiedBy>
  <cp:revision>3</cp:revision>
  <dcterms:created xsi:type="dcterms:W3CDTF">2019-03-19T05:27:00Z</dcterms:created>
  <dcterms:modified xsi:type="dcterms:W3CDTF">2019-03-19T05:27:00Z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208715052</vt:i4>
  </property>
  <property fmtid="{D5CDD505-2E9C-101B-9397-08002B2CF9AE}" pid="3" name="_NewReviewCycle">
    <vt:lpwstr/>
  </property>
  <property fmtid="{D5CDD505-2E9C-101B-9397-08002B2CF9AE}" pid="4" name="_EmailSubject">
    <vt:lpwstr>E -Warranty Registration - Process &amp; Plan </vt:lpwstr>
  </property>
  <property fmtid="{D5CDD505-2E9C-101B-9397-08002B2CF9AE}" pid="5" name="_AuthorEmail">
    <vt:lpwstr>Nikhil.Jain@grohe.com</vt:lpwstr>
  </property>
  <property fmtid="{D5CDD505-2E9C-101B-9397-08002B2CF9AE}" pid="6" name="_AuthorEmailDisplayName">
    <vt:lpwstr>Jain, Nikhil</vt:lpwstr>
  </property>
  <property fmtid="{D5CDD505-2E9C-101B-9397-08002B2CF9AE}" pid="7" name="_PreviousAdHocReviewCycleID">
    <vt:i4>-415150490</vt:i4>
  </property>
  <property fmtid="{D5CDD505-2E9C-101B-9397-08002B2CF9AE}" pid="8" name="_ReviewingToolsShownOnce">
    <vt:lpwstr/>
  </property>
</Properties>
</file>